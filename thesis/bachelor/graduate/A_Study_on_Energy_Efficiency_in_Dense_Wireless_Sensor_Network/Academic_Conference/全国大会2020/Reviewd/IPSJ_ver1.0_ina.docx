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77777777" w:rsidR="00B51284" w:rsidRPr="00A92172" w:rsidRDefault="00A92172">
      <w:pPr>
        <w:pStyle w:val="a3"/>
        <w:rPr>
          <w:rFonts w:ascii="游明朝" w:eastAsia="游明朝" w:hAnsi="游明朝"/>
        </w:rPr>
      </w:pPr>
      <w:r w:rsidRPr="00A92172">
        <w:rPr>
          <w:rFonts w:ascii="游明朝" w:eastAsia="游明朝" w:hAnsi="游明朝" w:hint="eastAsia"/>
        </w:rPr>
        <w:t>IPSJ全国大会論文フォーマット（タイトル）</w:t>
      </w:r>
    </w:p>
    <w:p w14:paraId="61F7F512" w14:textId="77777777" w:rsidR="00B51284" w:rsidRPr="00106416" w:rsidRDefault="00106416" w:rsidP="00106416">
      <w:pPr>
        <w:pStyle w:val="a6"/>
      </w:pPr>
      <w:r>
        <w:rPr>
          <w:rFonts w:hint="eastAsia"/>
        </w:rPr>
        <w:t>氏名：戸澤涼</w:t>
      </w:r>
    </w:p>
    <w:p w14:paraId="0081A62F" w14:textId="77777777" w:rsidR="00B51284" w:rsidRPr="00370B52" w:rsidRDefault="00B51284" w:rsidP="00106416">
      <w:pPr>
        <w:pStyle w:val="a6"/>
      </w:pPr>
    </w:p>
    <w:p w14:paraId="08D1091B" w14:textId="77777777" w:rsidR="00B51284" w:rsidRPr="00370B52" w:rsidRDefault="00B51284" w:rsidP="00106416">
      <w:pPr>
        <w:pStyle w:val="a6"/>
        <w:sectPr w:rsidR="00B51284" w:rsidRPr="00370B5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184CB5BB" w:rsidR="00B5534C" w:rsidRPr="00A92172" w:rsidDel="00965414" w:rsidRDefault="00965414" w:rsidP="00B5534C">
      <w:pPr>
        <w:pStyle w:val="a5"/>
        <w:ind w:firstLineChars="100" w:firstLine="200"/>
        <w:rPr>
          <w:del w:id="0" w:author="稲村浩" w:date="2019-12-26T16:34:00Z"/>
          <w:rFonts w:ascii="游明朝" w:eastAsia="游明朝" w:hAnsi="游明朝"/>
          <w:kern w:val="2"/>
          <w:sz w:val="20"/>
          <w:szCs w:val="24"/>
        </w:rPr>
      </w:pPr>
      <w:ins w:id="1" w:author="稲村浩" w:date="2019-12-26T16:30:00Z">
        <w:r>
          <w:rPr>
            <w:rFonts w:ascii="游明朝" w:eastAsia="游明朝" w:hAnsi="游明朝" w:hint="eastAsia"/>
            <w:kern w:val="2"/>
            <w:sz w:val="20"/>
            <w:szCs w:val="24"/>
          </w:rPr>
          <w:t>無線センサネットワーク</w:t>
        </w:r>
      </w:ins>
      <w:ins w:id="2" w:author="稲村浩" w:date="2019-12-26T16:31:00Z">
        <w:r>
          <w:rPr>
            <w:rFonts w:ascii="游明朝" w:eastAsia="游明朝" w:hAnsi="游明朝"/>
            <w:kern w:val="2"/>
            <w:sz w:val="20"/>
            <w:szCs w:val="24"/>
          </w:rPr>
          <w:t xml:space="preserve">(Wireless Sensor Network : </w:t>
        </w:r>
      </w:ins>
      <w:r w:rsidR="00C356CE" w:rsidRPr="00A92172">
        <w:rPr>
          <w:rFonts w:ascii="游明朝" w:eastAsia="游明朝" w:hAnsi="游明朝" w:hint="eastAsia"/>
          <w:kern w:val="2"/>
          <w:sz w:val="20"/>
          <w:szCs w:val="24"/>
        </w:rPr>
        <w:t>WSN</w:t>
      </w:r>
      <w:ins w:id="3" w:author="稲村浩" w:date="2019-12-26T16:31:00Z">
        <w:r>
          <w:rPr>
            <w:rFonts w:ascii="游明朝" w:eastAsia="游明朝" w:hAnsi="游明朝"/>
            <w:kern w:val="2"/>
            <w:sz w:val="20"/>
            <w:szCs w:val="24"/>
          </w:rPr>
          <w:t xml:space="preserve">) </w:t>
        </w:r>
      </w:ins>
      <w:r w:rsidR="00C356CE" w:rsidRPr="00A92172">
        <w:rPr>
          <w:rFonts w:ascii="游明朝" w:eastAsia="游明朝" w:hAnsi="游明朝" w:hint="eastAsia"/>
          <w:kern w:val="2"/>
          <w:sz w:val="20"/>
          <w:szCs w:val="24"/>
        </w:rPr>
        <w:t>は，Internet of Things</w:t>
      </w:r>
      <w:ins w:id="4" w:author="稲村浩" w:date="2019-12-26T16:31:00Z">
        <w:r>
          <w:rPr>
            <w:rFonts w:ascii="游明朝" w:eastAsia="游明朝" w:hAnsi="游明朝"/>
            <w:kern w:val="2"/>
            <w:sz w:val="20"/>
            <w:szCs w:val="24"/>
          </w:rPr>
          <w:t xml:space="preserve"> </w:t>
        </w:r>
      </w:ins>
      <w:r w:rsidR="00C356CE" w:rsidRPr="00A92172">
        <w:rPr>
          <w:rFonts w:ascii="游明朝" w:eastAsia="游明朝" w:hAnsi="游明朝" w:hint="eastAsia"/>
          <w:kern w:val="2"/>
          <w:sz w:val="20"/>
          <w:szCs w:val="24"/>
        </w:rPr>
        <w:t>(IoT)</w:t>
      </w:r>
      <w:ins w:id="5" w:author="稲村浩" w:date="2019-12-26T16:31:00Z">
        <w:r>
          <w:rPr>
            <w:rFonts w:ascii="游明朝" w:eastAsia="游明朝" w:hAnsi="游明朝"/>
            <w:kern w:val="2"/>
            <w:sz w:val="20"/>
            <w:szCs w:val="24"/>
          </w:rPr>
          <w:t xml:space="preserve"> </w:t>
        </w:r>
        <w:r>
          <w:rPr>
            <w:rFonts w:ascii="游明朝" w:eastAsia="游明朝" w:hAnsi="游明朝" w:hint="eastAsia"/>
            <w:kern w:val="2"/>
            <w:sz w:val="20"/>
            <w:szCs w:val="24"/>
          </w:rPr>
          <w:t>の発展を支える</w:t>
        </w:r>
      </w:ins>
      <w:ins w:id="6" w:author="稲村浩" w:date="2019-12-26T16:32:00Z">
        <w:r>
          <w:rPr>
            <w:rFonts w:ascii="游明朝" w:eastAsia="游明朝" w:hAnsi="游明朝" w:hint="eastAsia"/>
            <w:kern w:val="2"/>
            <w:sz w:val="20"/>
            <w:szCs w:val="24"/>
          </w:rPr>
          <w:t>ネットワーク</w:t>
        </w:r>
      </w:ins>
      <w:del w:id="7" w:author="稲村浩" w:date="2019-12-26T16:31:00Z">
        <w:r w:rsidR="00C356CE" w:rsidRPr="00A92172" w:rsidDel="00965414">
          <w:rPr>
            <w:rFonts w:ascii="游明朝" w:eastAsia="游明朝" w:hAnsi="游明朝" w:hint="eastAsia"/>
            <w:kern w:val="2"/>
            <w:sz w:val="20"/>
            <w:szCs w:val="24"/>
          </w:rPr>
          <w:delText>で必要となるセンサネ</w:delText>
        </w:r>
      </w:del>
      <w:del w:id="8" w:author="稲村浩" w:date="2019-12-26T16:32:00Z">
        <w:r w:rsidR="00C356CE" w:rsidRPr="00A92172" w:rsidDel="00965414">
          <w:rPr>
            <w:rFonts w:ascii="游明朝" w:eastAsia="游明朝" w:hAnsi="游明朝" w:hint="eastAsia"/>
            <w:kern w:val="2"/>
            <w:sz w:val="20"/>
            <w:szCs w:val="24"/>
          </w:rPr>
          <w:delText>ットワーク</w:delText>
        </w:r>
      </w:del>
      <w:r w:rsidR="00C356CE" w:rsidRPr="00A92172">
        <w:rPr>
          <w:rFonts w:ascii="游明朝" w:eastAsia="游明朝" w:hAnsi="游明朝" w:hint="eastAsia"/>
          <w:kern w:val="2"/>
          <w:sz w:val="20"/>
          <w:szCs w:val="24"/>
        </w:rPr>
        <w:t>技術である．WSNの</w:t>
      </w:r>
      <w:del w:id="9" w:author="稲村浩" w:date="2019-12-26T16:32:00Z">
        <w:r w:rsidR="00C356CE" w:rsidRPr="00A92172" w:rsidDel="00965414">
          <w:rPr>
            <w:rFonts w:ascii="游明朝" w:eastAsia="游明朝" w:hAnsi="游明朝" w:hint="eastAsia"/>
            <w:kern w:val="2"/>
            <w:sz w:val="20"/>
            <w:szCs w:val="24"/>
          </w:rPr>
          <w:delText>利用</w:delText>
        </w:r>
      </w:del>
      <w:r w:rsidR="00C356CE" w:rsidRPr="00A92172">
        <w:rPr>
          <w:rFonts w:ascii="游明朝" w:eastAsia="游明朝" w:hAnsi="游明朝" w:hint="eastAsia"/>
          <w:kern w:val="2"/>
          <w:sz w:val="20"/>
          <w:szCs w:val="24"/>
        </w:rPr>
        <w:t>用途は幅広く，環境モニタリング（温度・湿度・照度・雨量）等が挙げられる．</w:t>
      </w:r>
      <w:ins w:id="10" w:author="稲村浩" w:date="2019-12-26T16:33:00Z">
        <w:r>
          <w:rPr>
            <w:rFonts w:ascii="游明朝" w:eastAsia="游明朝" w:hAnsi="游明朝" w:hint="eastAsia"/>
            <w:kern w:val="2"/>
            <w:sz w:val="20"/>
            <w:szCs w:val="24"/>
          </w:rPr>
          <w:t>端末となるセンサノード</w:t>
        </w:r>
      </w:ins>
      <w:del w:id="11" w:author="稲村浩" w:date="2019-12-26T16:33:00Z">
        <w:r w:rsidR="00B5534C" w:rsidRPr="00A92172" w:rsidDel="00965414">
          <w:rPr>
            <w:rFonts w:ascii="游明朝" w:eastAsia="游明朝" w:hAnsi="游明朝" w:hint="eastAsia"/>
            <w:kern w:val="2"/>
            <w:sz w:val="20"/>
            <w:szCs w:val="24"/>
          </w:rPr>
          <w:delText>IoTの代表例となるセンサデバイス</w:delText>
        </w:r>
      </w:del>
      <w:ins w:id="12" w:author="稲村浩" w:date="2019-12-26T16:33:00Z">
        <w:r>
          <w:rPr>
            <w:rFonts w:ascii="游明朝" w:eastAsia="游明朝" w:hAnsi="游明朝" w:hint="eastAsia"/>
            <w:kern w:val="2"/>
            <w:sz w:val="20"/>
            <w:szCs w:val="24"/>
          </w:rPr>
          <w:t>に</w:t>
        </w:r>
      </w:ins>
      <w:r w:rsidR="00B5534C" w:rsidRPr="00A92172">
        <w:rPr>
          <w:rFonts w:ascii="游明朝" w:eastAsia="游明朝" w:hAnsi="游明朝" w:hint="eastAsia"/>
          <w:kern w:val="2"/>
          <w:sz w:val="20"/>
          <w:szCs w:val="24"/>
        </w:rPr>
        <w:t>は</w:t>
      </w:r>
      <w:ins w:id="13" w:author="稲村浩" w:date="2019-12-26T16:34:00Z">
        <w:r>
          <w:rPr>
            <w:rFonts w:ascii="游明朝" w:eastAsia="游明朝" w:hAnsi="游明朝" w:hint="eastAsia"/>
            <w:kern w:val="2"/>
            <w:sz w:val="20"/>
            <w:szCs w:val="24"/>
          </w:rPr>
          <w:t>一般に</w:t>
        </w:r>
      </w:ins>
      <w:del w:id="14" w:author="稲村浩" w:date="2019-12-26T16:33:00Z">
        <w:r w:rsidR="00B5534C" w:rsidRPr="00A92172" w:rsidDel="00965414">
          <w:rPr>
            <w:rFonts w:ascii="游明朝" w:eastAsia="游明朝" w:hAnsi="游明朝" w:hint="eastAsia"/>
            <w:kern w:val="2"/>
            <w:sz w:val="20"/>
            <w:szCs w:val="24"/>
          </w:rPr>
          <w:delText>，</w:delText>
        </w:r>
      </w:del>
      <w:r w:rsidR="00B5534C" w:rsidRPr="00A92172">
        <w:rPr>
          <w:rFonts w:ascii="游明朝" w:eastAsia="游明朝" w:hAnsi="游明朝" w:hint="eastAsia"/>
          <w:kern w:val="2"/>
          <w:sz w:val="20"/>
          <w:szCs w:val="24"/>
        </w:rPr>
        <w:t>バッテリー駆動という制約があるためデバイスの省電力化が課題となっている．</w:t>
      </w:r>
      <w:del w:id="15" w:author="稲村浩" w:date="2019-12-26T16:34:00Z">
        <w:r w:rsidR="00B5534C" w:rsidRPr="00A92172" w:rsidDel="00965414">
          <w:rPr>
            <w:rFonts w:ascii="游明朝" w:eastAsia="游明朝" w:hAnsi="游明朝" w:hint="eastAsia"/>
            <w:kern w:val="2"/>
            <w:sz w:val="20"/>
            <w:szCs w:val="24"/>
          </w:rPr>
          <w:delText>そこで，</w:delText>
        </w:r>
      </w:del>
      <w:r w:rsidR="00B5534C" w:rsidRPr="00A92172">
        <w:rPr>
          <w:rFonts w:ascii="游明朝" w:eastAsia="游明朝" w:hAnsi="游明朝" w:hint="eastAsia"/>
          <w:kern w:val="2"/>
          <w:sz w:val="20"/>
          <w:szCs w:val="24"/>
        </w:rPr>
        <w:t>WSNにおいて省電力で広域カバレッジを特徴とするLow Power, Wide Area</w:t>
      </w:r>
      <w:ins w:id="16" w:author="稲村浩" w:date="2019-12-26T16:34:00Z">
        <w:r>
          <w:rPr>
            <w:rFonts w:ascii="游明朝" w:eastAsia="游明朝" w:hAnsi="游明朝"/>
            <w:kern w:val="2"/>
            <w:sz w:val="20"/>
            <w:szCs w:val="24"/>
          </w:rPr>
          <w:t xml:space="preserve"> </w:t>
        </w:r>
      </w:ins>
      <w:r w:rsidR="00B5534C" w:rsidRPr="00A92172">
        <w:rPr>
          <w:rFonts w:ascii="游明朝" w:eastAsia="游明朝" w:hAnsi="游明朝" w:hint="eastAsia"/>
          <w:kern w:val="2"/>
          <w:sz w:val="20"/>
          <w:szCs w:val="24"/>
        </w:rPr>
        <w:t>(LPWA)</w:t>
      </w:r>
      <w:ins w:id="17" w:author="稲村浩" w:date="2019-12-26T16:34:00Z">
        <w:r>
          <w:rPr>
            <w:rFonts w:ascii="游明朝" w:eastAsia="游明朝" w:hAnsi="游明朝"/>
            <w:kern w:val="2"/>
            <w:sz w:val="20"/>
            <w:szCs w:val="24"/>
          </w:rPr>
          <w:t xml:space="preserve"> </w:t>
        </w:r>
      </w:ins>
      <w:r w:rsidR="00B5534C" w:rsidRPr="00A92172">
        <w:rPr>
          <w:rFonts w:ascii="游明朝" w:eastAsia="游明朝" w:hAnsi="游明朝" w:hint="eastAsia"/>
          <w:kern w:val="2"/>
          <w:sz w:val="20"/>
          <w:szCs w:val="24"/>
        </w:rPr>
        <w:t>通信規格の一つである</w:t>
      </w:r>
      <w:proofErr w:type="spellStart"/>
      <w:r w:rsidR="00B5534C" w:rsidRPr="00A92172">
        <w:rPr>
          <w:rFonts w:ascii="游明朝" w:eastAsia="游明朝" w:hAnsi="游明朝" w:hint="eastAsia"/>
          <w:kern w:val="2"/>
          <w:sz w:val="20"/>
          <w:szCs w:val="24"/>
        </w:rPr>
        <w:t>LoRaWAN</w:t>
      </w:r>
      <w:proofErr w:type="spellEnd"/>
      <w:r w:rsidR="00B5534C" w:rsidRPr="00A92172">
        <w:rPr>
          <w:rFonts w:ascii="游明朝" w:eastAsia="游明朝" w:hAnsi="游明朝" w:hint="eastAsia"/>
          <w:kern w:val="2"/>
          <w:sz w:val="20"/>
          <w:szCs w:val="24"/>
        </w:rPr>
        <w:t>が選択肢として注目されている．</w:t>
      </w:r>
    </w:p>
    <w:p w14:paraId="461BF599" w14:textId="77777777" w:rsidR="00965414" w:rsidRDefault="00B5534C" w:rsidP="00965414">
      <w:pPr>
        <w:pStyle w:val="a5"/>
        <w:ind w:firstLineChars="100" w:firstLine="200"/>
        <w:rPr>
          <w:ins w:id="18" w:author="稲村浩" w:date="2019-12-26T16:34:00Z"/>
          <w:rFonts w:ascii="游明朝" w:eastAsia="游明朝" w:hAnsi="游明朝"/>
          <w:kern w:val="2"/>
          <w:sz w:val="20"/>
          <w:szCs w:val="24"/>
        </w:rPr>
      </w:pPr>
      <w:r w:rsidRPr="00A92172">
        <w:rPr>
          <w:rFonts w:ascii="游明朝" w:eastAsia="游明朝" w:hAnsi="游明朝" w:hint="eastAsia"/>
          <w:kern w:val="2"/>
          <w:sz w:val="20"/>
          <w:szCs w:val="24"/>
        </w:rPr>
        <w:t>特徴として，スター型のトポロジや免許不要の周波帯を利用しているためネットワーネットワーク構築が低コストで可能であること等が挙げられる．</w:t>
      </w:r>
    </w:p>
    <w:p w14:paraId="324A7537" w14:textId="1E79D839" w:rsidR="00C356CE" w:rsidRPr="00A92172" w:rsidRDefault="00532E6A" w:rsidP="00B6000E">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本研究では，WSN 内で複数ノードのグループを自律的に構成し代表</w:t>
      </w:r>
      <w:ins w:id="19" w:author="稲村浩" w:date="2019-12-26T16:35:00Z">
        <w:r w:rsidR="00965414">
          <w:rPr>
            <w:rFonts w:ascii="游明朝" w:eastAsia="游明朝" w:hAnsi="游明朝" w:hint="eastAsia"/>
            <w:kern w:val="2"/>
            <w:sz w:val="20"/>
            <w:szCs w:val="24"/>
          </w:rPr>
          <w:t>ノード</w:t>
        </w:r>
      </w:ins>
      <w:r w:rsidRPr="00A92172">
        <w:rPr>
          <w:rFonts w:ascii="游明朝" w:eastAsia="游明朝" w:hAnsi="游明朝" w:hint="eastAsia"/>
          <w:kern w:val="2"/>
          <w:sz w:val="20"/>
          <w:szCs w:val="24"/>
        </w:rPr>
        <w:t>がデータを集約し代理送信する手法を基本に遠距離，近距離において異種通信を使い分けることで，</w:t>
      </w:r>
      <w:proofErr w:type="spellStart"/>
      <w:r w:rsidRPr="00A92172">
        <w:rPr>
          <w:rFonts w:ascii="游明朝" w:eastAsia="游明朝" w:hAnsi="游明朝" w:hint="eastAsia"/>
          <w:kern w:val="2"/>
          <w:sz w:val="20"/>
          <w:szCs w:val="24"/>
        </w:rPr>
        <w:t>WSN</w:t>
      </w:r>
      <w:proofErr w:type="spellEnd"/>
      <w:r w:rsidRPr="00A92172">
        <w:rPr>
          <w:rFonts w:ascii="游明朝" w:eastAsia="游明朝" w:hAnsi="游明朝" w:hint="eastAsia"/>
          <w:kern w:val="2"/>
          <w:sz w:val="20"/>
          <w:szCs w:val="24"/>
        </w:rPr>
        <w:t>の電力効率化を図る</w:t>
      </w:r>
      <w:ins w:id="20" w:author="稲村浩" w:date="2019-12-26T16:35:00Z">
        <w:r w:rsidR="00965414">
          <w:rPr>
            <w:rFonts w:ascii="游明朝" w:eastAsia="游明朝" w:hAnsi="游明朝" w:hint="eastAsia"/>
            <w:kern w:val="2"/>
            <w:sz w:val="20"/>
            <w:szCs w:val="24"/>
          </w:rPr>
          <w:t>手法を提案する</w:t>
        </w:r>
      </w:ins>
      <w:r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proofErr w:type="spellStart"/>
      <w:r w:rsidRPr="00A92172">
        <w:rPr>
          <w:rFonts w:ascii="游明朝" w:eastAsia="游明朝" w:hAnsi="游明朝"/>
          <w:b/>
          <w:bCs/>
          <w:sz w:val="20"/>
        </w:rPr>
        <w:t>LoRaWAN</w:t>
      </w:r>
      <w:proofErr w:type="spellEnd"/>
      <w:r w:rsidRPr="00A92172">
        <w:rPr>
          <w:rFonts w:ascii="游明朝" w:eastAsia="游明朝" w:hAnsi="游明朝" w:hint="eastAsia"/>
          <w:b/>
          <w:bCs/>
          <w:sz w:val="20"/>
        </w:rPr>
        <w:t>におけるネットワーク効率化のためのノードのグループ構成法と通信制御方式</w:t>
      </w:r>
    </w:p>
    <w:p w14:paraId="75545BED" w14:textId="764DD6BA" w:rsidR="0020323A" w:rsidRDefault="0030392D" w:rsidP="0020323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手柴らが提案する手法[4]は</w:t>
      </w:r>
      <w:r>
        <w:rPr>
          <w:rFonts w:ascii="游明朝" w:eastAsia="游明朝" w:hAnsi="游明朝" w:hint="eastAsia"/>
          <w:sz w:val="20"/>
        </w:rPr>
        <w:t>，</w:t>
      </w:r>
      <w:r w:rsidRPr="0030392D">
        <w:rPr>
          <w:rFonts w:ascii="游明朝" w:eastAsia="游明朝" w:hAnsi="游明朝" w:hint="eastAsia"/>
          <w:sz w:val="20"/>
        </w:rPr>
        <w:t>送信衝突</w:t>
      </w:r>
      <w:r w:rsidR="00A67206">
        <w:rPr>
          <w:rFonts w:ascii="游明朝" w:eastAsia="游明朝" w:hAnsi="游明朝" w:hint="eastAsia"/>
          <w:sz w:val="20"/>
        </w:rPr>
        <w:t>及び</w:t>
      </w:r>
      <w:r w:rsidRPr="0030392D">
        <w:rPr>
          <w:rFonts w:ascii="游明朝" w:eastAsia="游明朝" w:hAnsi="游明朝" w:hint="eastAsia"/>
          <w:sz w:val="20"/>
        </w:rPr>
        <w:t>，消費電力量を抑制しノード</w:t>
      </w:r>
      <w:ins w:id="21" w:author="稲村浩" w:date="2019-12-26T16:36:00Z">
        <w:r w:rsidR="00965414">
          <w:rPr>
            <w:rFonts w:ascii="游明朝" w:eastAsia="游明朝" w:hAnsi="游明朝" w:hint="eastAsia"/>
            <w:sz w:val="20"/>
          </w:rPr>
          <w:t>のバッテリ</w:t>
        </w:r>
      </w:ins>
      <w:r w:rsidRPr="0030392D">
        <w:rPr>
          <w:rFonts w:ascii="游明朝" w:eastAsia="游明朝" w:hAnsi="游明朝" w:hint="eastAsia"/>
          <w:sz w:val="20"/>
        </w:rPr>
        <w:t>寿命を延伸する</w:t>
      </w:r>
      <w:r>
        <w:rPr>
          <w:rFonts w:ascii="游明朝" w:eastAsia="游明朝" w:hAnsi="游明朝" w:hint="eastAsia"/>
          <w:sz w:val="20"/>
        </w:rPr>
        <w:t>ため，</w:t>
      </w:r>
      <w:r w:rsidR="006878AE" w:rsidRPr="006878AE">
        <w:rPr>
          <w:rFonts w:ascii="游明朝" w:eastAsia="游明朝" w:hAnsi="游明朝" w:hint="eastAsia"/>
          <w:sz w:val="20"/>
        </w:rPr>
        <w:t>GWとノードの距離，ノード数，消費電力量をもとにノードのグループを作成し，Group Coordinatorと呼ぶノードを経由して通信する．</w:t>
      </w:r>
      <w:r w:rsidR="006878AE" w:rsidRPr="006878AE">
        <w:rPr>
          <w:rFonts w:ascii="游明朝" w:eastAsia="游明朝" w:hAnsi="游明朝"/>
          <w:sz w:val="20"/>
        </w:rPr>
        <w:t>通信が可能なクラスB</w:t>
      </w:r>
      <w:r w:rsidR="006878AE" w:rsidRPr="006878AE">
        <w:rPr>
          <w:rFonts w:ascii="游明朝" w:eastAsia="游明朝" w:hAnsi="游明朝" w:hint="eastAsia"/>
          <w:sz w:val="20"/>
        </w:rPr>
        <w:t>のデバイス</w:t>
      </w:r>
      <w:r w:rsidR="006878AE" w:rsidRPr="006878AE">
        <w:rPr>
          <w:rFonts w:ascii="游明朝" w:eastAsia="游明朝" w:hAnsi="游明朝"/>
          <w:sz w:val="20"/>
        </w:rPr>
        <w:t>を想定</w:t>
      </w:r>
      <w:r w:rsidR="006878AE" w:rsidRPr="006878AE">
        <w:rPr>
          <w:rFonts w:ascii="游明朝" w:eastAsia="游明朝" w:hAnsi="游明朝" w:hint="eastAsia"/>
          <w:sz w:val="20"/>
        </w:rPr>
        <w:t>し，センサデバイスはネットワークに参加後，指定されたグループ内のG</w:t>
      </w:r>
      <w:r w:rsidR="006878AE" w:rsidRPr="006878AE">
        <w:rPr>
          <w:rFonts w:ascii="游明朝" w:eastAsia="游明朝" w:hAnsi="游明朝"/>
          <w:sz w:val="20"/>
        </w:rPr>
        <w:t>W</w:t>
      </w:r>
      <w:r w:rsidR="006878AE" w:rsidRPr="006878AE">
        <w:rPr>
          <w:rFonts w:ascii="游明朝" w:eastAsia="游明朝" w:hAnsi="游明朝" w:hint="eastAsia"/>
          <w:sz w:val="20"/>
        </w:rPr>
        <w:t>を経由しデータを送信する．任意のタイミングでグループの再構成を行う．課題としてノード間通信の方法やグループ編成時にネットワークサーバにノードの位置を手動で登録しなければならない点あげられる．そこで本研究では，グループ化手法を活かし異種無線を用いた消費電力効率化，及びノードの情報を用いて自律的にグルーピングを行う</w:t>
      </w:r>
      <w:r w:rsidR="0020323A">
        <w:rPr>
          <w:rFonts w:ascii="游明朝" w:eastAsia="游明朝" w:hAnsi="游明朝" w:hint="eastAsia"/>
          <w:sz w:val="20"/>
        </w:rPr>
        <w:t>．</w:t>
      </w:r>
    </w:p>
    <w:p w14:paraId="2291CFB3" w14:textId="77777777" w:rsidR="0020323A" w:rsidRDefault="0020323A" w:rsidP="0020323A">
      <w:pPr>
        <w:pStyle w:val="a8"/>
        <w:ind w:leftChars="0" w:left="0" w:firstLineChars="100" w:firstLine="200"/>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6D051E22" w14:textId="0CC2BBEF" w:rsidR="004F0BB0" w:rsidRDefault="00CA7AE9" w:rsidP="00985066">
      <w:pPr>
        <w:pStyle w:val="a8"/>
        <w:ind w:leftChars="0" w:left="0" w:firstLineChars="100" w:firstLine="200"/>
        <w:jc w:val="left"/>
        <w:rPr>
          <w:rFonts w:ascii="游明朝" w:eastAsia="游明朝" w:hAnsi="游明朝"/>
          <w:sz w:val="20"/>
        </w:rPr>
      </w:pPr>
      <w:proofErr w:type="spellStart"/>
      <w:r w:rsidRPr="00CA7AE9">
        <w:rPr>
          <w:rFonts w:ascii="游明朝" w:eastAsia="游明朝" w:hAnsi="游明朝"/>
          <w:sz w:val="20"/>
        </w:rPr>
        <w:t>Eduaedora</w:t>
      </w:r>
      <w:proofErr w:type="spellEnd"/>
      <w:r w:rsidRPr="00CA7AE9">
        <w:rPr>
          <w:rFonts w:ascii="游明朝" w:eastAsia="游明朝" w:hAnsi="游明朝" w:hint="eastAsia"/>
          <w:sz w:val="20"/>
        </w:rPr>
        <w:t>らは，</w:t>
      </w:r>
      <w:r w:rsidR="00760007">
        <w:rPr>
          <w:rFonts w:ascii="游明朝" w:eastAsia="游明朝" w:hAnsi="游明朝" w:hint="eastAsia"/>
          <w:sz w:val="20"/>
        </w:rPr>
        <w:t>2018年のスマートフォンへの</w:t>
      </w:r>
      <w:r w:rsidRPr="00CA7AE9">
        <w:rPr>
          <w:rFonts w:ascii="游明朝" w:eastAsia="游明朝" w:hAnsi="游明朝"/>
          <w:sz w:val="20"/>
        </w:rPr>
        <w:t>Bluetooth</w:t>
      </w:r>
      <w:r w:rsidR="00760007">
        <w:rPr>
          <w:rFonts w:ascii="游明朝" w:eastAsia="游明朝" w:hAnsi="游明朝" w:hint="eastAsia"/>
          <w:sz w:val="20"/>
        </w:rPr>
        <w:t>搭載率が100％であることを踏まえ，今後は5Gとの相互運用が可能になると述べた</w:t>
      </w:r>
      <w:ins w:id="22" w:author="稲村浩" w:date="2019-12-26T16:37:00Z">
        <w:r w:rsidR="00965414" w:rsidRPr="00965414">
          <w:rPr>
            <w:rFonts w:ascii="游明朝" w:eastAsia="游明朝" w:hAnsi="游明朝"/>
            <w:color w:val="FF0000"/>
            <w:sz w:val="20"/>
            <w:rPrChange w:id="23" w:author="稲村浩" w:date="2019-12-26T16:37:00Z">
              <w:rPr>
                <w:rFonts w:ascii="游明朝" w:eastAsia="游明朝" w:hAnsi="游明朝"/>
                <w:sz w:val="20"/>
              </w:rPr>
            </w:rPrChange>
          </w:rPr>
          <w:t>[</w:t>
        </w:r>
        <w:r w:rsidR="00965414" w:rsidRPr="00965414">
          <w:rPr>
            <w:rFonts w:ascii="游明朝" w:eastAsia="游明朝" w:hAnsi="游明朝" w:hint="eastAsia"/>
            <w:color w:val="FF0000"/>
            <w:sz w:val="20"/>
            <w:rPrChange w:id="24" w:author="稲村浩" w:date="2019-12-26T16:37:00Z">
              <w:rPr>
                <w:rFonts w:ascii="游明朝" w:eastAsia="游明朝" w:hAnsi="游明朝" w:hint="eastAsia"/>
                <w:sz w:val="20"/>
              </w:rPr>
            </w:rPrChange>
          </w:rPr>
          <w:t>出典！！</w:t>
        </w:r>
        <w:r w:rsidR="00965414" w:rsidRPr="00965414">
          <w:rPr>
            <w:rFonts w:ascii="游明朝" w:eastAsia="游明朝" w:hAnsi="游明朝" w:hint="eastAsia"/>
            <w:color w:val="FF0000"/>
            <w:sz w:val="20"/>
            <w:rPrChange w:id="25" w:author="稲村浩" w:date="2019-12-26T16:37:00Z">
              <w:rPr>
                <w:rFonts w:ascii="游明朝" w:eastAsia="游明朝" w:hAnsi="游明朝" w:hint="eastAsia"/>
                <w:sz w:val="20"/>
              </w:rPr>
            </w:rPrChange>
          </w:rPr>
          <w:t>]</w:t>
        </w:r>
      </w:ins>
      <w:r w:rsidR="00760007">
        <w:rPr>
          <w:rFonts w:ascii="游明朝" w:eastAsia="游明朝" w:hAnsi="游明朝" w:hint="eastAsia"/>
          <w:sz w:val="20"/>
        </w:rPr>
        <w:t>．</w:t>
      </w:r>
      <w:r w:rsidR="004F0BB0">
        <w:rPr>
          <w:rFonts w:ascii="游明朝" w:eastAsia="游明朝" w:hAnsi="游明朝" w:hint="eastAsia"/>
          <w:sz w:val="20"/>
        </w:rPr>
        <w:t>消費電力を分析することで最適な低電力アプリケーションの構築を目的とし，B</w:t>
      </w:r>
      <w:r w:rsidR="004F0BB0">
        <w:rPr>
          <w:rFonts w:ascii="游明朝" w:eastAsia="游明朝" w:hAnsi="游明朝"/>
          <w:sz w:val="20"/>
        </w:rPr>
        <w:t>LE</w:t>
      </w:r>
      <w:r w:rsidR="004F0BB0">
        <w:rPr>
          <w:rFonts w:ascii="游明朝" w:eastAsia="游明朝" w:hAnsi="游明朝" w:hint="eastAsia"/>
          <w:sz w:val="20"/>
        </w:rPr>
        <w:t>商用プラットフォームの消費電流の測定値</w:t>
      </w:r>
      <w:r w:rsidR="008124CE">
        <w:rPr>
          <w:rFonts w:ascii="游明朝" w:eastAsia="游明朝" w:hAnsi="游明朝" w:hint="eastAsia"/>
          <w:sz w:val="20"/>
        </w:rPr>
        <w:t>（表1）</w:t>
      </w:r>
      <w:r w:rsidR="004F0BB0">
        <w:rPr>
          <w:rFonts w:ascii="游明朝" w:eastAsia="游明朝" w:hAnsi="游明朝" w:hint="eastAsia"/>
          <w:sz w:val="20"/>
        </w:rPr>
        <w:t>を提示した．</w:t>
      </w:r>
    </w:p>
    <w:p w14:paraId="2A62D27D" w14:textId="2C31DB6E" w:rsidR="008124CE" w:rsidRDefault="008124CE" w:rsidP="0020323A">
      <w:pPr>
        <w:pStyle w:val="a8"/>
        <w:ind w:leftChars="0" w:left="0"/>
        <w:jc w:val="left"/>
        <w:rPr>
          <w:rFonts w:ascii="游明朝" w:eastAsia="游明朝" w:hAnsi="游明朝"/>
          <w:sz w:val="20"/>
        </w:rPr>
      </w:pPr>
    </w:p>
    <w:p w14:paraId="0FBBD285" w14:textId="2F4895CB" w:rsidR="008124CE" w:rsidRDefault="008124CE" w:rsidP="008124CE">
      <w:pPr>
        <w:pStyle w:val="a8"/>
        <w:ind w:leftChars="0" w:left="0"/>
        <w:jc w:val="center"/>
        <w:rPr>
          <w:rFonts w:ascii="游明朝" w:eastAsia="游明朝" w:hAnsi="游明朝" w:hint="eastAsia"/>
          <w:sz w:val="20"/>
        </w:rPr>
      </w:pPr>
      <w:r>
        <w:rPr>
          <w:rFonts w:ascii="游明朝" w:eastAsia="游明朝" w:hAnsi="游明朝" w:hint="eastAsia"/>
          <w:sz w:val="20"/>
        </w:rPr>
        <w:t>表1</w:t>
      </w:r>
      <w:r>
        <w:rPr>
          <w:rFonts w:ascii="游明朝" w:eastAsia="游明朝" w:hAnsi="游明朝"/>
          <w:sz w:val="20"/>
        </w:rPr>
        <w:t xml:space="preserve">  </w:t>
      </w:r>
      <w:r>
        <w:rPr>
          <w:rFonts w:ascii="游明朝" w:eastAsia="游明朝" w:hAnsi="游明朝" w:hint="eastAsia"/>
          <w:sz w:val="20"/>
        </w:rPr>
        <w:t>消費電力</w:t>
      </w:r>
      <w:ins w:id="26" w:author="稲村浩" w:date="2019-12-26T16:37:00Z">
        <w:r w:rsidR="00965414" w:rsidRPr="00965414">
          <w:rPr>
            <w:rFonts w:ascii="游明朝" w:eastAsia="游明朝" w:hAnsi="游明朝"/>
            <w:color w:val="FF0000"/>
            <w:sz w:val="20"/>
            <w:rPrChange w:id="27" w:author="稲村浩" w:date="2019-12-26T16:37:00Z">
              <w:rPr>
                <w:rFonts w:ascii="游明朝" w:eastAsia="游明朝" w:hAnsi="游明朝"/>
                <w:sz w:val="20"/>
              </w:rPr>
            </w:rPrChange>
          </w:rPr>
          <w:t>[</w:t>
        </w:r>
        <w:r w:rsidR="00965414" w:rsidRPr="00965414">
          <w:rPr>
            <w:rFonts w:ascii="游明朝" w:eastAsia="游明朝" w:hAnsi="游明朝" w:hint="eastAsia"/>
            <w:color w:val="FF0000"/>
            <w:sz w:val="20"/>
            <w:rPrChange w:id="28" w:author="稲村浩" w:date="2019-12-26T16:37:00Z">
              <w:rPr>
                <w:rFonts w:ascii="游明朝" w:eastAsia="游明朝" w:hAnsi="游明朝" w:hint="eastAsia"/>
                <w:sz w:val="20"/>
              </w:rPr>
            </w:rPrChange>
          </w:rPr>
          <w:t>出典！！</w:t>
        </w:r>
        <w:r w:rsidR="00965414" w:rsidRPr="00965414">
          <w:rPr>
            <w:rFonts w:ascii="游明朝" w:eastAsia="游明朝" w:hAnsi="游明朝" w:hint="eastAsia"/>
            <w:color w:val="FF0000"/>
            <w:sz w:val="20"/>
            <w:rPrChange w:id="29" w:author="稲村浩" w:date="2019-12-26T16:37:00Z">
              <w:rPr>
                <w:rFonts w:ascii="游明朝" w:eastAsia="游明朝" w:hAnsi="游明朝" w:hint="eastAsia"/>
                <w:sz w:val="20"/>
              </w:rPr>
            </w:rPrChange>
          </w:rPr>
          <w:t>]</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535"/>
        <w:gridCol w:w="1686"/>
      </w:tblGrid>
      <w:tr w:rsidR="005F7ACC" w:rsidRPr="005F7ACC" w14:paraId="0B7A64AE" w14:textId="77777777" w:rsidTr="005F7ACC">
        <w:trPr>
          <w:jc w:val="center"/>
        </w:trPr>
        <w:tc>
          <w:tcPr>
            <w:tcW w:w="797" w:type="dxa"/>
            <w:shd w:val="clear" w:color="auto" w:fill="auto"/>
          </w:tcPr>
          <w:p w14:paraId="5B6BBC57" w14:textId="0C65E4F4" w:rsidR="008124CE" w:rsidRPr="005F7ACC" w:rsidRDefault="008124CE" w:rsidP="005F7ACC">
            <w:pPr>
              <w:pStyle w:val="a8"/>
              <w:ind w:leftChars="0" w:left="0"/>
              <w:jc w:val="center"/>
              <w:rPr>
                <w:rFonts w:ascii="游明朝" w:eastAsia="游明朝" w:hAnsi="游明朝"/>
                <w:b/>
                <w:bCs/>
                <w:sz w:val="20"/>
              </w:rPr>
            </w:pPr>
            <w:r w:rsidRPr="005F7ACC">
              <w:rPr>
                <w:rFonts w:ascii="游明朝" w:eastAsia="游明朝" w:hAnsi="游明朝" w:hint="eastAsia"/>
                <w:b/>
                <w:bCs/>
                <w:sz w:val="20"/>
              </w:rPr>
              <w:t>種類</w:t>
            </w:r>
          </w:p>
        </w:tc>
        <w:tc>
          <w:tcPr>
            <w:tcW w:w="1535" w:type="dxa"/>
            <w:shd w:val="clear" w:color="auto" w:fill="auto"/>
          </w:tcPr>
          <w:p w14:paraId="4F2549F8" w14:textId="169EBEFF" w:rsidR="008124CE" w:rsidRPr="005F7ACC" w:rsidRDefault="008124CE" w:rsidP="005F7ACC">
            <w:pPr>
              <w:pStyle w:val="a8"/>
              <w:ind w:leftChars="0" w:left="0"/>
              <w:jc w:val="center"/>
              <w:rPr>
                <w:rFonts w:ascii="游明朝" w:eastAsia="游明朝" w:hAnsi="游明朝"/>
                <w:b/>
                <w:bCs/>
                <w:sz w:val="20"/>
              </w:rPr>
            </w:pPr>
            <w:r w:rsidRPr="005F7ACC">
              <w:rPr>
                <w:rFonts w:ascii="游明朝" w:eastAsia="游明朝" w:hAnsi="游明朝"/>
                <w:b/>
                <w:bCs/>
                <w:sz w:val="20"/>
              </w:rPr>
              <w:t>A-101 (</w:t>
            </w:r>
            <w:proofErr w:type="spellStart"/>
            <w:r w:rsidRPr="005F7ACC">
              <w:rPr>
                <w:rFonts w:ascii="游明朝" w:eastAsia="游明朝" w:hAnsi="游明朝"/>
                <w:b/>
                <w:bCs/>
                <w:sz w:val="20"/>
              </w:rPr>
              <w:t>mW</w:t>
            </w:r>
            <w:proofErr w:type="spellEnd"/>
            <w:r w:rsidRPr="005F7ACC">
              <w:rPr>
                <w:rFonts w:ascii="游明朝" w:eastAsia="游明朝" w:hAnsi="游明朝"/>
                <w:b/>
                <w:bCs/>
                <w:sz w:val="20"/>
              </w:rPr>
              <w:t>)</w:t>
            </w:r>
          </w:p>
        </w:tc>
        <w:tc>
          <w:tcPr>
            <w:tcW w:w="1686" w:type="dxa"/>
            <w:shd w:val="clear" w:color="auto" w:fill="auto"/>
          </w:tcPr>
          <w:p w14:paraId="64938C4D" w14:textId="76110057" w:rsidR="008124CE" w:rsidRPr="005F7ACC" w:rsidRDefault="008124CE" w:rsidP="005F7ACC">
            <w:pPr>
              <w:pStyle w:val="a8"/>
              <w:ind w:leftChars="0" w:left="0"/>
              <w:jc w:val="center"/>
              <w:rPr>
                <w:rFonts w:ascii="游明朝" w:eastAsia="游明朝" w:hAnsi="游明朝"/>
                <w:b/>
                <w:bCs/>
                <w:sz w:val="20"/>
              </w:rPr>
            </w:pPr>
            <w:r w:rsidRPr="005F7ACC">
              <w:rPr>
                <w:rFonts w:ascii="游明朝" w:eastAsia="游明朝" w:hAnsi="游明朝" w:hint="eastAsia"/>
                <w:b/>
                <w:bCs/>
                <w:sz w:val="20"/>
              </w:rPr>
              <w:t>C</w:t>
            </w:r>
            <w:r w:rsidRPr="005F7ACC">
              <w:rPr>
                <w:rFonts w:ascii="游明朝" w:eastAsia="游明朝" w:hAnsi="游明朝"/>
                <w:b/>
                <w:bCs/>
                <w:sz w:val="20"/>
              </w:rPr>
              <w:t>ypress (</w:t>
            </w:r>
            <w:proofErr w:type="spellStart"/>
            <w:r w:rsidRPr="005F7ACC">
              <w:rPr>
                <w:rFonts w:ascii="游明朝" w:eastAsia="游明朝" w:hAnsi="游明朝"/>
                <w:b/>
                <w:bCs/>
                <w:sz w:val="20"/>
              </w:rPr>
              <w:t>mW</w:t>
            </w:r>
            <w:proofErr w:type="spellEnd"/>
            <w:r w:rsidRPr="005F7ACC">
              <w:rPr>
                <w:rFonts w:ascii="游明朝" w:eastAsia="游明朝" w:hAnsi="游明朝"/>
                <w:b/>
                <w:bCs/>
                <w:sz w:val="20"/>
              </w:rPr>
              <w:t>)</w:t>
            </w:r>
          </w:p>
        </w:tc>
      </w:tr>
      <w:tr w:rsidR="005F7ACC" w:rsidRPr="005F7ACC" w14:paraId="0CC83518" w14:textId="77777777" w:rsidTr="005F7ACC">
        <w:trPr>
          <w:jc w:val="center"/>
        </w:trPr>
        <w:tc>
          <w:tcPr>
            <w:tcW w:w="797" w:type="dxa"/>
            <w:shd w:val="clear" w:color="auto" w:fill="auto"/>
          </w:tcPr>
          <w:p w14:paraId="0E19CB53" w14:textId="3EB467AC"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P</w:t>
            </w:r>
            <w:r w:rsidRPr="005F7ACC">
              <w:rPr>
                <w:rFonts w:ascii="游明朝" w:eastAsia="游明朝" w:hAnsi="游明朝"/>
                <w:sz w:val="20"/>
              </w:rPr>
              <w:t>D</w:t>
            </w:r>
          </w:p>
        </w:tc>
        <w:tc>
          <w:tcPr>
            <w:tcW w:w="1535" w:type="dxa"/>
            <w:shd w:val="clear" w:color="auto" w:fill="auto"/>
          </w:tcPr>
          <w:p w14:paraId="0E99D5BE" w14:textId="0D64AB85"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0</w:t>
            </w:r>
            <w:r w:rsidRPr="005F7ACC">
              <w:rPr>
                <w:rFonts w:ascii="游明朝" w:eastAsia="游明朝" w:hAnsi="游明朝"/>
                <w:sz w:val="20"/>
              </w:rPr>
              <w:t>.201</w:t>
            </w:r>
          </w:p>
        </w:tc>
        <w:tc>
          <w:tcPr>
            <w:tcW w:w="1686" w:type="dxa"/>
            <w:shd w:val="clear" w:color="auto" w:fill="auto"/>
          </w:tcPr>
          <w:p w14:paraId="3EA9A268" w14:textId="7334B36D"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0</w:t>
            </w:r>
            <w:r w:rsidRPr="005F7ACC">
              <w:rPr>
                <w:rFonts w:ascii="游明朝" w:eastAsia="游明朝" w:hAnsi="游明朝"/>
                <w:sz w:val="20"/>
              </w:rPr>
              <w:t>.423</w:t>
            </w:r>
          </w:p>
        </w:tc>
      </w:tr>
      <w:tr w:rsidR="005F7ACC" w:rsidRPr="005F7ACC" w14:paraId="3CD5E568" w14:textId="77777777" w:rsidTr="005F7ACC">
        <w:trPr>
          <w:jc w:val="center"/>
        </w:trPr>
        <w:tc>
          <w:tcPr>
            <w:tcW w:w="797" w:type="dxa"/>
            <w:shd w:val="clear" w:color="auto" w:fill="auto"/>
          </w:tcPr>
          <w:p w14:paraId="61E50EBA" w14:textId="377BB3D9"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C</w:t>
            </w:r>
            <w:r w:rsidRPr="005F7ACC">
              <w:rPr>
                <w:rFonts w:ascii="游明朝" w:eastAsia="游明朝" w:hAnsi="游明朝"/>
                <w:sz w:val="20"/>
              </w:rPr>
              <w:t>D</w:t>
            </w:r>
          </w:p>
        </w:tc>
        <w:tc>
          <w:tcPr>
            <w:tcW w:w="1535" w:type="dxa"/>
            <w:shd w:val="clear" w:color="auto" w:fill="auto"/>
          </w:tcPr>
          <w:p w14:paraId="2B72EAC2" w14:textId="22CE5BA4"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0</w:t>
            </w:r>
            <w:r w:rsidRPr="005F7ACC">
              <w:rPr>
                <w:rFonts w:ascii="游明朝" w:eastAsia="游明朝" w:hAnsi="游明朝"/>
                <w:sz w:val="20"/>
              </w:rPr>
              <w:t>.267</w:t>
            </w:r>
          </w:p>
        </w:tc>
        <w:tc>
          <w:tcPr>
            <w:tcW w:w="1686" w:type="dxa"/>
            <w:shd w:val="clear" w:color="auto" w:fill="auto"/>
          </w:tcPr>
          <w:p w14:paraId="72A4F19C" w14:textId="3D205404" w:rsidR="008124CE" w:rsidRPr="005F7ACC" w:rsidRDefault="008124CE" w:rsidP="005F7ACC">
            <w:pPr>
              <w:pStyle w:val="a8"/>
              <w:ind w:leftChars="0" w:left="0"/>
              <w:jc w:val="center"/>
              <w:rPr>
                <w:rFonts w:ascii="游明朝" w:eastAsia="游明朝" w:hAnsi="游明朝"/>
                <w:sz w:val="20"/>
              </w:rPr>
            </w:pPr>
            <w:r w:rsidRPr="005F7ACC">
              <w:rPr>
                <w:rFonts w:ascii="游明朝" w:eastAsia="游明朝" w:hAnsi="游明朝" w:hint="eastAsia"/>
                <w:sz w:val="20"/>
              </w:rPr>
              <w:t>0</w:t>
            </w:r>
            <w:r w:rsidRPr="005F7ACC">
              <w:rPr>
                <w:rFonts w:ascii="游明朝" w:eastAsia="游明朝" w:hAnsi="游明朝"/>
                <w:sz w:val="20"/>
              </w:rPr>
              <w:t>.054</w:t>
            </w:r>
          </w:p>
        </w:tc>
      </w:tr>
    </w:tbl>
    <w:p w14:paraId="5282D161" w14:textId="77777777" w:rsidR="008D013C" w:rsidRPr="0020323A" w:rsidRDefault="008D013C"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0E5B9BB4" w14:textId="21803D5F" w:rsidR="004E40B3" w:rsidRDefault="004E40B3" w:rsidP="0042720F">
      <w:pPr>
        <w:pStyle w:val="a5"/>
        <w:ind w:firstLineChars="100" w:firstLine="200"/>
        <w:rPr>
          <w:rFonts w:ascii="游明朝" w:eastAsia="游明朝" w:hAnsi="游明朝"/>
          <w:sz w:val="20"/>
        </w:rPr>
      </w:pPr>
      <w:r w:rsidRPr="004E40B3">
        <w:rPr>
          <w:rFonts w:ascii="游明朝" w:eastAsia="游明朝" w:hAnsi="游明朝" w:hint="eastAsia"/>
          <w:sz w:val="20"/>
        </w:rPr>
        <w:t>センサデバイスは</w:t>
      </w:r>
      <w:del w:id="30" w:author="稲村浩" w:date="2019-12-26T16:38:00Z">
        <w:r w:rsidRPr="004E40B3" w:rsidDel="00965414">
          <w:rPr>
            <w:rFonts w:ascii="游明朝" w:eastAsia="游明朝" w:hAnsi="游明朝" w:hint="eastAsia"/>
            <w:sz w:val="20"/>
          </w:rPr>
          <w:delText>，</w:delText>
        </w:r>
      </w:del>
      <w:r w:rsidRPr="004E40B3">
        <w:rPr>
          <w:rFonts w:ascii="游明朝" w:eastAsia="游明朝" w:hAnsi="游明朝" w:hint="eastAsia"/>
          <w:sz w:val="20"/>
        </w:rPr>
        <w:t>異種無線（</w:t>
      </w:r>
      <w:proofErr w:type="spellStart"/>
      <w:r w:rsidRPr="004E40B3">
        <w:rPr>
          <w:rFonts w:ascii="游明朝" w:eastAsia="游明朝" w:hAnsi="游明朝" w:hint="eastAsia"/>
          <w:sz w:val="20"/>
        </w:rPr>
        <w:t>LoRa</w:t>
      </w:r>
      <w:proofErr w:type="spellEnd"/>
      <w:r w:rsidRPr="004E40B3">
        <w:rPr>
          <w:rFonts w:ascii="游明朝" w:eastAsia="游明朝" w:hAnsi="游明朝" w:hint="eastAsia"/>
          <w:sz w:val="20"/>
        </w:rPr>
        <w:t>，BLE）</w:t>
      </w:r>
      <w:ins w:id="31" w:author="稲村浩" w:date="2019-12-26T16:39:00Z">
        <w:r w:rsidR="00965414">
          <w:rPr>
            <w:rFonts w:ascii="游明朝" w:eastAsia="游明朝" w:hAnsi="游明朝" w:hint="eastAsia"/>
            <w:sz w:val="20"/>
          </w:rPr>
          <w:t>通信機能を持つ</w:t>
        </w:r>
      </w:ins>
      <w:del w:id="32" w:author="稲村浩" w:date="2019-12-26T16:39:00Z">
        <w:r w:rsidRPr="004E40B3" w:rsidDel="00965414">
          <w:rPr>
            <w:rFonts w:ascii="游明朝" w:eastAsia="游明朝" w:hAnsi="游明朝" w:hint="eastAsia"/>
            <w:sz w:val="20"/>
          </w:rPr>
          <w:delText>を搭載した</w:delText>
        </w:r>
      </w:del>
      <w:r w:rsidRPr="004E40B3">
        <w:rPr>
          <w:rFonts w:ascii="游明朝" w:eastAsia="游明朝" w:hAnsi="游明朝" w:hint="eastAsia"/>
          <w:sz w:val="20"/>
        </w:rPr>
        <w:t>モジュールを</w:t>
      </w:r>
      <w:ins w:id="33" w:author="稲村浩" w:date="2019-12-26T16:38:00Z">
        <w:r w:rsidR="00965414">
          <w:rPr>
            <w:rFonts w:ascii="游明朝" w:eastAsia="游明朝" w:hAnsi="游明朝" w:hint="eastAsia"/>
            <w:sz w:val="20"/>
          </w:rPr>
          <w:t>搭載することを</w:t>
        </w:r>
      </w:ins>
      <w:r w:rsidRPr="004E40B3">
        <w:rPr>
          <w:rFonts w:ascii="游明朝" w:eastAsia="游明朝" w:hAnsi="游明朝" w:hint="eastAsia"/>
          <w:sz w:val="20"/>
        </w:rPr>
        <w:t>想定する．</w:t>
      </w:r>
    </w:p>
    <w:p w14:paraId="6B66A3B1" w14:textId="77777777" w:rsidR="002039BE" w:rsidRPr="00A92172" w:rsidRDefault="002039BE" w:rsidP="002F2182">
      <w:pPr>
        <w:pStyle w:val="a5"/>
        <w:rPr>
          <w:rFonts w:ascii="游明朝" w:eastAsia="游明朝" w:hAnsi="游明朝"/>
          <w:sz w:val="20"/>
        </w:rPr>
      </w:pPr>
    </w:p>
    <w:p w14:paraId="5BA2BFE6" w14:textId="77777777"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センサノードグループ化の必要性</w:t>
      </w:r>
    </w:p>
    <w:p w14:paraId="0DA8CB7A" w14:textId="3C99B532" w:rsidR="000B55A8" w:rsidRDefault="000B55A8" w:rsidP="00477C21">
      <w:pPr>
        <w:pStyle w:val="a5"/>
        <w:ind w:firstLineChars="100" w:firstLine="200"/>
        <w:rPr>
          <w:rFonts w:ascii="游明朝" w:eastAsia="游明朝" w:hAnsi="游明朝"/>
          <w:sz w:val="20"/>
        </w:rPr>
      </w:pPr>
      <w:r w:rsidRPr="000B55A8">
        <w:rPr>
          <w:rFonts w:ascii="游明朝" w:eastAsia="游明朝" w:hAnsi="游明朝" w:hint="eastAsia"/>
          <w:sz w:val="20"/>
        </w:rPr>
        <w:t>提案手法では，消費電力の削減，及びバッテリー残量の平準化の面で消費電力の効率化を図る．近傍の通信メッセージを代表</w:t>
      </w:r>
      <w:ins w:id="34" w:author="稲村浩" w:date="2019-12-26T16:39:00Z">
        <w:r w:rsidR="00965414">
          <w:rPr>
            <w:rFonts w:ascii="游明朝" w:eastAsia="游明朝" w:hAnsi="游明朝" w:hint="eastAsia"/>
            <w:sz w:val="20"/>
          </w:rPr>
          <w:t>ノード</w:t>
        </w:r>
      </w:ins>
      <w:r w:rsidRPr="000B55A8">
        <w:rPr>
          <w:rFonts w:ascii="游明朝" w:eastAsia="游明朝" w:hAnsi="游明朝" w:hint="eastAsia"/>
          <w:sz w:val="20"/>
        </w:rPr>
        <w:t>にて集約し</w:t>
      </w:r>
      <w:ins w:id="35" w:author="稲村浩" w:date="2019-12-26T16:59:00Z">
        <w:r w:rsidR="002F4470">
          <w:rPr>
            <w:rFonts w:ascii="游明朝" w:eastAsia="游明朝" w:hAnsi="游明朝"/>
            <w:sz w:val="20"/>
          </w:rPr>
          <w:t>GW</w:t>
        </w:r>
        <w:r w:rsidR="002F4470">
          <w:rPr>
            <w:rFonts w:ascii="游明朝" w:eastAsia="游明朝" w:hAnsi="游明朝" w:hint="eastAsia"/>
            <w:sz w:val="20"/>
          </w:rPr>
          <w:t>ノード</w:t>
        </w:r>
      </w:ins>
      <w:ins w:id="36" w:author="稲村浩" w:date="2019-12-26T17:00:00Z">
        <w:r w:rsidR="002F4470">
          <w:rPr>
            <w:rFonts w:ascii="游明朝" w:eastAsia="游明朝" w:hAnsi="游明朝" w:hint="eastAsia"/>
            <w:sz w:val="20"/>
          </w:rPr>
          <w:t>までの</w:t>
        </w:r>
      </w:ins>
      <w:r w:rsidRPr="000B55A8">
        <w:rPr>
          <w:rFonts w:ascii="游明朝" w:eastAsia="游明朝" w:hAnsi="游明朝" w:hint="eastAsia"/>
          <w:sz w:val="20"/>
        </w:rPr>
        <w:t>長距離伝送の利用を減らすことで省電力化を狙う</w:t>
      </w:r>
      <w:ins w:id="37" w:author="稲村浩" w:date="2019-12-26T16:40:00Z">
        <w:r w:rsidR="00965414" w:rsidRPr="00A92172">
          <w:rPr>
            <w:rFonts w:ascii="游明朝" w:eastAsia="游明朝" w:hAnsi="游明朝" w:hint="eastAsia"/>
            <w:kern w:val="2"/>
            <w:sz w:val="20"/>
            <w:szCs w:val="24"/>
          </w:rPr>
          <w:t>．</w:t>
        </w:r>
      </w:ins>
      <w:del w:id="38" w:author="稲村浩" w:date="2019-12-26T16:40:00Z">
        <w:r w:rsidRPr="000B55A8" w:rsidDel="00965414">
          <w:rPr>
            <w:rFonts w:ascii="游明朝" w:eastAsia="游明朝" w:hAnsi="游明朝" w:hint="eastAsia"/>
            <w:sz w:val="20"/>
          </w:rPr>
          <w:delText>.</w:delText>
        </w:r>
      </w:del>
      <w:r w:rsidRPr="000B55A8">
        <w:rPr>
          <w:rFonts w:ascii="游明朝" w:eastAsia="游明朝" w:hAnsi="游明朝" w:hint="eastAsia"/>
          <w:sz w:val="20"/>
        </w:rPr>
        <w:t>管理コストを削減するためバッテリー交換のタイミングは同時にまとめて行える方が良く，ノード間でのバッテリー残量の平準化の実現が望ましい．そのため，異種無線（</w:t>
      </w:r>
      <w:proofErr w:type="spellStart"/>
      <w:r w:rsidRPr="000B55A8">
        <w:rPr>
          <w:rFonts w:ascii="游明朝" w:eastAsia="游明朝" w:hAnsi="游明朝" w:hint="eastAsia"/>
          <w:sz w:val="20"/>
        </w:rPr>
        <w:t>LoRaWAN</w:t>
      </w:r>
      <w:proofErr w:type="spellEnd"/>
      <w:r w:rsidRPr="000B55A8">
        <w:rPr>
          <w:rFonts w:ascii="游明朝" w:eastAsia="游明朝" w:hAnsi="游明朝" w:hint="eastAsia"/>
          <w:sz w:val="20"/>
        </w:rPr>
        <w:t>，BLE）を用いて，グループ化により代表ノード</w:t>
      </w:r>
      <w:ins w:id="39" w:author="稲村浩" w:date="2019-12-26T16:40:00Z">
        <w:r w:rsidR="0042720F">
          <w:rPr>
            <w:rFonts w:ascii="游明朝" w:eastAsia="游明朝" w:hAnsi="游明朝" w:hint="eastAsia"/>
            <w:sz w:val="20"/>
          </w:rPr>
          <w:t xml:space="preserve"> </w:t>
        </w:r>
      </w:ins>
      <w:r w:rsidRPr="000B55A8">
        <w:rPr>
          <w:rFonts w:ascii="游明朝" w:eastAsia="游明朝" w:hAnsi="游明朝" w:hint="eastAsia"/>
          <w:sz w:val="20"/>
        </w:rPr>
        <w:t>(GL: Group Leader)</w:t>
      </w:r>
      <w:ins w:id="40" w:author="稲村浩" w:date="2019-12-26T16:40:00Z">
        <w:r w:rsidR="0042720F">
          <w:rPr>
            <w:rFonts w:ascii="游明朝" w:eastAsia="游明朝" w:hAnsi="游明朝"/>
            <w:sz w:val="20"/>
          </w:rPr>
          <w:t xml:space="preserve"> </w:t>
        </w:r>
      </w:ins>
      <w:r w:rsidRPr="000B55A8">
        <w:rPr>
          <w:rFonts w:ascii="游明朝" w:eastAsia="游明朝" w:hAnsi="游明朝" w:hint="eastAsia"/>
          <w:sz w:val="20"/>
        </w:rPr>
        <w:t>がデータを集約する（図1</w:t>
      </w:r>
      <w:del w:id="41" w:author="稲村浩" w:date="2019-12-26T16:41:00Z">
        <w:r w:rsidRPr="000B55A8" w:rsidDel="0042720F">
          <w:rPr>
            <w:rFonts w:ascii="游明朝" w:eastAsia="游明朝" w:hAnsi="游明朝" w:hint="eastAsia"/>
            <w:sz w:val="20"/>
          </w:rPr>
          <w:delText>参考</w:delText>
        </w:r>
      </w:del>
      <w:r w:rsidRPr="000B55A8">
        <w:rPr>
          <w:rFonts w:ascii="游明朝" w:eastAsia="游明朝" w:hAnsi="游明朝" w:hint="eastAsia"/>
          <w:sz w:val="20"/>
        </w:rPr>
        <w:t>）．起動時やトポロジ変化後などグループが定義されていない展開時の設定手法と稼働中に行われる再構成手法を以下に説明する.</w:t>
      </w:r>
      <w:r w:rsidR="00EC08D4">
        <w:rPr>
          <w:rFonts w:ascii="游明朝" w:eastAsia="游明朝" w:hAnsi="游明朝"/>
          <w:sz w:val="20"/>
        </w:rPr>
        <w:br/>
      </w:r>
    </w:p>
    <w:p w14:paraId="5348AEB9" w14:textId="2663E2AC" w:rsidR="00FD5367" w:rsidRDefault="00920043" w:rsidP="00FD5367">
      <w:pPr>
        <w:pStyle w:val="a5"/>
        <w:jc w:val="center"/>
        <w:rPr>
          <w:rFonts w:ascii="游明朝" w:eastAsia="游明朝" w:hAnsi="游明朝"/>
          <w:sz w:val="20"/>
        </w:rPr>
      </w:pPr>
      <w:r>
        <w:rPr>
          <w:rFonts w:ascii="游明朝" w:eastAsia="游明朝" w:hAnsi="游明朝"/>
          <w:noProof/>
          <w:sz w:val="20"/>
        </w:rPr>
        <w:pict w14:anchorId="14F0C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10.05pt;height:97.8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7" o:title=""/>
          </v:shape>
        </w:pict>
      </w:r>
    </w:p>
    <w:p w14:paraId="2A490645" w14:textId="75F67033"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p>
    <w:p w14:paraId="0A3B3D35" w14:textId="44B957EB" w:rsidR="00FD5367" w:rsidRDefault="00FD5367" w:rsidP="00FD5367">
      <w:pPr>
        <w:pStyle w:val="a5"/>
        <w:rPr>
          <w:rFonts w:ascii="游明朝" w:eastAsia="游明朝" w:hAnsi="游明朝"/>
          <w:sz w:val="20"/>
        </w:rPr>
      </w:pPr>
    </w:p>
    <w:p w14:paraId="75BDBC87" w14:textId="25E98370" w:rsidR="0094077D" w:rsidRDefault="00FD5367" w:rsidP="0094077D">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ins w:id="42" w:author="稲村浩" w:date="2019-12-26T16:52:00Z">
        <w:r w:rsidR="002F4470">
          <w:rPr>
            <w:rFonts w:ascii="游明朝" w:eastAsia="游明朝" w:hAnsi="游明朝" w:hint="eastAsia"/>
            <w:b/>
            <w:bCs/>
            <w:sz w:val="20"/>
          </w:rPr>
          <w:t>における消費</w:t>
        </w:r>
      </w:ins>
      <w:del w:id="43" w:author="稲村浩" w:date="2019-12-26T16:52:00Z">
        <w:r w:rsidRPr="0094077D" w:rsidDel="002F4470">
          <w:rPr>
            <w:rFonts w:ascii="游明朝" w:eastAsia="游明朝" w:hAnsi="游明朝" w:hint="eastAsia"/>
            <w:b/>
            <w:bCs/>
            <w:sz w:val="20"/>
          </w:rPr>
          <w:delText>の</w:delText>
        </w:r>
      </w:del>
      <w:r w:rsidRPr="0094077D">
        <w:rPr>
          <w:rFonts w:ascii="游明朝" w:eastAsia="游明朝" w:hAnsi="游明朝" w:hint="eastAsia"/>
          <w:b/>
          <w:bCs/>
          <w:sz w:val="20"/>
        </w:rPr>
        <w:t>電力モデル式</w:t>
      </w:r>
    </w:p>
    <w:p w14:paraId="1B07D0D3" w14:textId="7F0E419D" w:rsidR="007113A9" w:rsidRPr="007113A9" w:rsidRDefault="0094077D" w:rsidP="007113A9">
      <w:pPr>
        <w:pStyle w:val="a5"/>
        <w:ind w:firstLine="199"/>
        <w:rPr>
          <w:rFonts w:ascii="游明朝" w:eastAsia="游明朝" w:hAnsi="游明朝"/>
          <w:sz w:val="20"/>
        </w:rPr>
      </w:pPr>
      <w:r w:rsidRPr="0094077D">
        <w:rPr>
          <w:rFonts w:ascii="游明朝" w:eastAsia="游明朝" w:hAnsi="游明朝" w:hint="eastAsia"/>
          <w:sz w:val="20"/>
        </w:rPr>
        <w:t>下記に，</w:t>
      </w:r>
      <w:r w:rsidR="003D5449">
        <w:rPr>
          <w:rFonts w:ascii="游明朝" w:eastAsia="游明朝" w:hAnsi="游明朝" w:hint="eastAsia"/>
          <w:sz w:val="20"/>
        </w:rPr>
        <w:t>図１のようなトポロジに</w:t>
      </w:r>
      <w:ins w:id="44" w:author="稲村浩" w:date="2019-12-26T16:51:00Z">
        <w:r w:rsidR="002F4470">
          <w:rPr>
            <w:rFonts w:ascii="游明朝" w:eastAsia="游明朝" w:hAnsi="游明朝" w:hint="eastAsia"/>
            <w:sz w:val="20"/>
          </w:rPr>
          <w:t>於いて，</w:t>
        </w:r>
      </w:ins>
      <w:del w:id="45" w:author="稲村浩" w:date="2019-12-26T16:50:00Z">
        <w:r w:rsidR="003D5449" w:rsidDel="002F4470">
          <w:rPr>
            <w:rFonts w:ascii="游明朝" w:eastAsia="游明朝" w:hAnsi="游明朝" w:hint="eastAsia"/>
            <w:sz w:val="20"/>
          </w:rPr>
          <w:delText>お</w:delText>
        </w:r>
      </w:del>
      <w:ins w:id="46" w:author="稲村浩" w:date="2019-12-26T16:51:00Z">
        <w:r w:rsidR="002F4470">
          <w:rPr>
            <w:rFonts w:ascii="游明朝" w:eastAsia="游明朝" w:hAnsi="游明朝" w:hint="eastAsia"/>
            <w:sz w:val="20"/>
          </w:rPr>
          <w:t>全ノー</w:t>
        </w:r>
        <w:r w:rsidR="002F4470">
          <w:rPr>
            <w:rFonts w:ascii="游明朝" w:eastAsia="游明朝" w:hAnsi="游明朝" w:hint="eastAsia"/>
            <w:sz w:val="20"/>
          </w:rPr>
          <w:lastRenderedPageBreak/>
          <w:t>ドが</w:t>
        </w:r>
      </w:ins>
      <w:del w:id="47" w:author="稲村浩" w:date="2019-12-26T16:51:00Z">
        <w:r w:rsidR="003D5449" w:rsidDel="002F4470">
          <w:rPr>
            <w:rFonts w:ascii="游明朝" w:eastAsia="游明朝" w:hAnsi="游明朝" w:hint="eastAsia"/>
            <w:sz w:val="20"/>
          </w:rPr>
          <w:delText>ける</w:delText>
        </w:r>
      </w:del>
      <w:proofErr w:type="spellStart"/>
      <w:r w:rsidRPr="0094077D">
        <w:rPr>
          <w:rFonts w:ascii="游明朝" w:eastAsia="游明朝" w:hAnsi="游明朝" w:hint="eastAsia"/>
          <w:sz w:val="20"/>
        </w:rPr>
        <w:t>LoRaWAN</w:t>
      </w:r>
      <w:proofErr w:type="spellEnd"/>
      <w:r w:rsidRPr="0094077D">
        <w:rPr>
          <w:rFonts w:ascii="游明朝" w:eastAsia="游明朝" w:hAnsi="游明朝" w:hint="eastAsia"/>
          <w:sz w:val="20"/>
        </w:rPr>
        <w:t>のみを使用</w:t>
      </w:r>
      <w:ins w:id="48" w:author="稲村浩" w:date="2019-12-26T16:51:00Z">
        <w:r w:rsidR="002F4470">
          <w:rPr>
            <w:rFonts w:ascii="游明朝" w:eastAsia="游明朝" w:hAnsi="游明朝" w:hint="eastAsia"/>
            <w:sz w:val="20"/>
          </w:rPr>
          <w:t>する場合</w:t>
        </w:r>
      </w:ins>
      <w:del w:id="49" w:author="稲村浩" w:date="2019-12-26T16:51:00Z">
        <w:r w:rsidRPr="0094077D" w:rsidDel="002F4470">
          <w:rPr>
            <w:rFonts w:ascii="游明朝" w:eastAsia="游明朝" w:hAnsi="游明朝" w:hint="eastAsia"/>
            <w:sz w:val="20"/>
          </w:rPr>
          <w:delText>した際</w:delText>
        </w:r>
      </w:del>
      <w:r w:rsidRPr="0094077D">
        <w:rPr>
          <w:rFonts w:ascii="游明朝" w:eastAsia="游明朝" w:hAnsi="游明朝" w:hint="eastAsia"/>
          <w:sz w:val="20"/>
        </w:rPr>
        <w:t>と</w:t>
      </w:r>
      <w:ins w:id="50" w:author="稲村浩" w:date="2019-12-26T16:51:00Z">
        <w:r w:rsidR="002F4470">
          <w:rPr>
            <w:rFonts w:ascii="游明朝" w:eastAsia="游明朝" w:hAnsi="游明朝" w:hint="eastAsia"/>
            <w:sz w:val="20"/>
          </w:rPr>
          <w:t>，</w:t>
        </w:r>
      </w:ins>
      <w:r>
        <w:rPr>
          <w:rFonts w:ascii="游明朝" w:eastAsia="游明朝" w:hAnsi="游明朝" w:hint="eastAsia"/>
          <w:sz w:val="20"/>
        </w:rPr>
        <w:t>グループ化</w:t>
      </w:r>
      <w:ins w:id="51" w:author="稲村浩" w:date="2019-12-26T16:51:00Z">
        <w:r w:rsidR="002F4470">
          <w:rPr>
            <w:rFonts w:ascii="游明朝" w:eastAsia="游明朝" w:hAnsi="游明朝" w:hint="eastAsia"/>
            <w:sz w:val="20"/>
          </w:rPr>
          <w:t>により近距離部分は</w:t>
        </w:r>
        <w:r w:rsidR="002F4470">
          <w:rPr>
            <w:rFonts w:ascii="游明朝" w:eastAsia="游明朝" w:hAnsi="游明朝"/>
            <w:sz w:val="20"/>
          </w:rPr>
          <w:t>BL</w:t>
        </w:r>
      </w:ins>
      <w:ins w:id="52" w:author="稲村浩" w:date="2019-12-26T16:52:00Z">
        <w:r w:rsidR="002F4470">
          <w:rPr>
            <w:rFonts w:ascii="游明朝" w:eastAsia="游明朝" w:hAnsi="游明朝"/>
            <w:sz w:val="20"/>
          </w:rPr>
          <w:t>E</w:t>
        </w:r>
      </w:ins>
      <w:r>
        <w:rPr>
          <w:rFonts w:ascii="游明朝" w:eastAsia="游明朝" w:hAnsi="游明朝" w:hint="eastAsia"/>
          <w:sz w:val="20"/>
        </w:rPr>
        <w:t>を使用した</w:t>
      </w:r>
      <w:ins w:id="53" w:author="稲村浩" w:date="2019-12-26T16:52:00Z">
        <w:r w:rsidR="002F4470">
          <w:rPr>
            <w:rFonts w:ascii="游明朝" w:eastAsia="游明朝" w:hAnsi="游明朝" w:hint="eastAsia"/>
            <w:sz w:val="20"/>
          </w:rPr>
          <w:t>場合の</w:t>
        </w:r>
      </w:ins>
      <w:del w:id="54" w:author="稲村浩" w:date="2019-12-26T16:52:00Z">
        <w:r w:rsidR="00E90F69" w:rsidDel="002F4470">
          <w:rPr>
            <w:rFonts w:ascii="游明朝" w:eastAsia="游明朝" w:hAnsi="游明朝" w:hint="eastAsia"/>
            <w:sz w:val="20"/>
          </w:rPr>
          <w:delText>際</w:delText>
        </w:r>
        <w:r w:rsidDel="002F4470">
          <w:rPr>
            <w:rFonts w:ascii="游明朝" w:eastAsia="游明朝" w:hAnsi="游明朝" w:hint="eastAsia"/>
            <w:sz w:val="20"/>
          </w:rPr>
          <w:delText>の</w:delText>
        </w:r>
      </w:del>
      <w:ins w:id="55" w:author="稲村浩" w:date="2019-12-26T16:52:00Z">
        <w:r w:rsidR="002F4470">
          <w:rPr>
            <w:rFonts w:ascii="游明朝" w:eastAsia="游明朝" w:hAnsi="游明朝" w:hint="eastAsia"/>
            <w:sz w:val="20"/>
          </w:rPr>
          <w:t>消費電力を与える</w:t>
        </w:r>
      </w:ins>
      <w:r>
        <w:rPr>
          <w:rFonts w:ascii="游明朝" w:eastAsia="游明朝" w:hAnsi="游明朝" w:hint="eastAsia"/>
          <w:sz w:val="20"/>
        </w:rPr>
        <w:t>モデル式を記載する．</w:t>
      </w:r>
      <w:r w:rsidR="007113A9">
        <w:rPr>
          <w:rFonts w:ascii="游明朝" w:eastAsia="游明朝" w:hAnsi="游明朝" w:hint="eastAsia"/>
          <w:sz w:val="20"/>
        </w:rPr>
        <w:t>B</w:t>
      </w:r>
      <w:r w:rsidR="007113A9">
        <w:rPr>
          <w:rFonts w:ascii="游明朝" w:eastAsia="游明朝" w:hAnsi="游明朝"/>
          <w:sz w:val="20"/>
        </w:rPr>
        <w:t>LE</w:t>
      </w:r>
      <w:ins w:id="56" w:author="稲村浩" w:date="2019-12-26T16:55:00Z">
        <w:r w:rsidR="002F4470">
          <w:rPr>
            <w:rFonts w:ascii="游明朝" w:eastAsia="游明朝" w:hAnsi="游明朝" w:hint="eastAsia"/>
            <w:sz w:val="20"/>
          </w:rPr>
          <w:t>利用時の値</w:t>
        </w:r>
      </w:ins>
      <w:r w:rsidR="007113A9">
        <w:rPr>
          <w:rFonts w:ascii="游明朝" w:eastAsia="游明朝" w:hAnsi="游明朝" w:hint="eastAsia"/>
          <w:sz w:val="20"/>
        </w:rPr>
        <w:t>については，論文</w:t>
      </w:r>
      <w:ins w:id="57" w:author="稲村浩" w:date="2019-12-26T16:53:00Z">
        <w:r w:rsidR="002F4470" w:rsidRPr="002F4470">
          <w:rPr>
            <w:rFonts w:ascii="游明朝" w:eastAsia="游明朝" w:hAnsi="游明朝"/>
            <w:color w:val="FF0000"/>
            <w:sz w:val="20"/>
            <w:rPrChange w:id="58" w:author="稲村浩" w:date="2019-12-26T16:53:00Z">
              <w:rPr>
                <w:rFonts w:ascii="游明朝" w:eastAsia="游明朝" w:hAnsi="游明朝"/>
                <w:sz w:val="20"/>
              </w:rPr>
            </w:rPrChange>
          </w:rPr>
          <w:t>[</w:t>
        </w:r>
        <w:r w:rsidR="002F4470" w:rsidRPr="002F4470">
          <w:rPr>
            <w:rFonts w:ascii="游明朝" w:eastAsia="游明朝" w:hAnsi="游明朝" w:hint="eastAsia"/>
            <w:color w:val="FF0000"/>
            <w:sz w:val="20"/>
            <w:rPrChange w:id="59" w:author="稲村浩" w:date="2019-12-26T16:53:00Z">
              <w:rPr>
                <w:rFonts w:ascii="游明朝" w:eastAsia="游明朝" w:hAnsi="游明朝" w:hint="eastAsia"/>
                <w:sz w:val="20"/>
              </w:rPr>
            </w:rPrChange>
          </w:rPr>
          <w:t>出典</w:t>
        </w:r>
        <w:r w:rsidR="002F4470" w:rsidRPr="002F4470">
          <w:rPr>
            <w:rFonts w:ascii="游明朝" w:eastAsia="游明朝" w:hAnsi="游明朝"/>
            <w:color w:val="FF0000"/>
            <w:sz w:val="20"/>
            <w:rPrChange w:id="60" w:author="稲村浩" w:date="2019-12-26T16:53:00Z">
              <w:rPr>
                <w:rFonts w:ascii="游明朝" w:eastAsia="游明朝" w:hAnsi="游明朝"/>
                <w:sz w:val="20"/>
              </w:rPr>
            </w:rPrChange>
          </w:rPr>
          <w:t>!!</w:t>
        </w:r>
        <w:proofErr w:type="gramStart"/>
        <w:r w:rsidR="002F4470" w:rsidRPr="002F4470">
          <w:rPr>
            <w:rFonts w:ascii="游明朝" w:eastAsia="游明朝" w:hAnsi="游明朝"/>
            <w:color w:val="FF0000"/>
            <w:sz w:val="20"/>
            <w:rPrChange w:id="61" w:author="稲村浩" w:date="2019-12-26T16:53:00Z">
              <w:rPr>
                <w:rFonts w:ascii="游明朝" w:eastAsia="游明朝" w:hAnsi="游明朝"/>
                <w:sz w:val="20"/>
              </w:rPr>
            </w:rPrChange>
          </w:rPr>
          <w:t>]</w:t>
        </w:r>
      </w:ins>
      <w:r w:rsidR="007113A9">
        <w:rPr>
          <w:rFonts w:ascii="游明朝" w:eastAsia="游明朝" w:hAnsi="游明朝" w:hint="eastAsia"/>
          <w:sz w:val="20"/>
        </w:rPr>
        <w:t>の</w:t>
      </w:r>
      <w:proofErr w:type="gramEnd"/>
      <w:r w:rsidR="007113A9">
        <w:rPr>
          <w:rFonts w:ascii="游明朝" w:eastAsia="游明朝" w:hAnsi="游明朝" w:hint="eastAsia"/>
          <w:sz w:val="20"/>
        </w:rPr>
        <w:t>参考値</w:t>
      </w:r>
      <w:ins w:id="62" w:author="稲村浩" w:date="2019-12-26T16:54:00Z">
        <w:r w:rsidR="002F4470">
          <w:rPr>
            <w:rFonts w:ascii="游明朝" w:eastAsia="游明朝" w:hAnsi="游明朝" w:hint="eastAsia"/>
            <w:sz w:val="20"/>
          </w:rPr>
          <w:t>が利用</w:t>
        </w:r>
      </w:ins>
      <w:ins w:id="63" w:author="稲村浩" w:date="2019-12-26T16:55:00Z">
        <w:r w:rsidR="002F4470">
          <w:rPr>
            <w:rFonts w:ascii="游明朝" w:eastAsia="游明朝" w:hAnsi="游明朝" w:hint="eastAsia"/>
            <w:sz w:val="20"/>
          </w:rPr>
          <w:t>可能である．</w:t>
        </w:r>
        <w:r w:rsidR="002F4470" w:rsidDel="002F4470">
          <w:rPr>
            <w:rFonts w:ascii="游明朝" w:eastAsia="游明朝" w:hAnsi="游明朝" w:hint="eastAsia"/>
            <w:sz w:val="20"/>
          </w:rPr>
          <w:t xml:space="preserve"> </w:t>
        </w:r>
      </w:ins>
      <w:del w:id="64" w:author="稲村浩" w:date="2019-12-26T16:55:00Z">
        <w:r w:rsidR="007113A9" w:rsidDel="002F4470">
          <w:rPr>
            <w:rFonts w:ascii="游明朝" w:eastAsia="游明朝" w:hAnsi="游明朝" w:hint="eastAsia"/>
            <w:sz w:val="20"/>
          </w:rPr>
          <w:delText>を用いる．</w:delText>
        </w:r>
      </w:del>
      <w:proofErr w:type="spellStart"/>
      <w:r w:rsidR="007113A9">
        <w:rPr>
          <w:rFonts w:ascii="游明朝" w:eastAsia="游明朝" w:hAnsi="游明朝" w:hint="eastAsia"/>
          <w:sz w:val="20"/>
        </w:rPr>
        <w:t>LoRaWAN</w:t>
      </w:r>
      <w:proofErr w:type="spellEnd"/>
      <w:r w:rsidR="007113A9">
        <w:rPr>
          <w:rFonts w:ascii="游明朝" w:eastAsia="游明朝" w:hAnsi="游明朝" w:hint="eastAsia"/>
          <w:sz w:val="20"/>
        </w:rPr>
        <w:t>については，</w:t>
      </w:r>
      <w:ins w:id="65" w:author="稲村浩" w:date="2019-12-26T16:55:00Z">
        <w:r w:rsidR="002F4470">
          <w:rPr>
            <w:rFonts w:ascii="游明朝" w:eastAsia="游明朝" w:hAnsi="游明朝" w:hint="eastAsia"/>
            <w:sz w:val="20"/>
          </w:rPr>
          <w:t>以下に述べるように</w:t>
        </w:r>
      </w:ins>
      <w:ins w:id="66" w:author="稲村浩" w:date="2019-12-26T16:53:00Z">
        <w:r w:rsidR="002F4470">
          <w:rPr>
            <w:rFonts w:ascii="游明朝" w:eastAsia="游明朝" w:hAnsi="游明朝" w:hint="eastAsia"/>
            <w:sz w:val="20"/>
          </w:rPr>
          <w:t>実験に</w:t>
        </w:r>
      </w:ins>
      <w:ins w:id="67" w:author="稲村浩" w:date="2019-12-26T16:55:00Z">
        <w:r w:rsidR="002F4470">
          <w:rPr>
            <w:rFonts w:ascii="游明朝" w:eastAsia="游明朝" w:hAnsi="游明朝" w:hint="eastAsia"/>
            <w:sz w:val="20"/>
          </w:rPr>
          <w:t>て</w:t>
        </w:r>
      </w:ins>
      <w:del w:id="68" w:author="稲村浩" w:date="2019-12-26T16:53:00Z">
        <w:r w:rsidR="007113A9" w:rsidDel="002F4470">
          <w:rPr>
            <w:rFonts w:ascii="游明朝" w:eastAsia="游明朝" w:hAnsi="游明朝" w:hint="eastAsia"/>
            <w:sz w:val="20"/>
          </w:rPr>
          <w:delText>参考とする文献がないため，</w:delText>
        </w:r>
      </w:del>
      <w:r w:rsidR="007113A9">
        <w:rPr>
          <w:rFonts w:ascii="游明朝" w:eastAsia="游明朝" w:hAnsi="游明朝" w:hint="eastAsia"/>
          <w:sz w:val="20"/>
        </w:rPr>
        <w:t>実測</w:t>
      </w:r>
      <w:ins w:id="69" w:author="稲村浩" w:date="2019-12-26T16:56:00Z">
        <w:r w:rsidR="002F4470">
          <w:rPr>
            <w:rFonts w:ascii="游明朝" w:eastAsia="游明朝" w:hAnsi="游明朝" w:hint="eastAsia"/>
            <w:sz w:val="20"/>
          </w:rPr>
          <w:t>する</w:t>
        </w:r>
      </w:ins>
      <w:del w:id="70" w:author="稲村浩" w:date="2019-12-26T16:56:00Z">
        <w:r w:rsidR="008C5119" w:rsidDel="002F4470">
          <w:rPr>
            <w:rFonts w:ascii="游明朝" w:eastAsia="游明朝" w:hAnsi="游明朝" w:hint="eastAsia"/>
            <w:sz w:val="20"/>
          </w:rPr>
          <w:delText>値を用いる</w:delText>
        </w:r>
      </w:del>
      <w:r w:rsidR="007113A9">
        <w:rPr>
          <w:rFonts w:ascii="游明朝" w:eastAsia="游明朝" w:hAnsi="游明朝" w:hint="eastAsia"/>
          <w:sz w:val="20"/>
        </w:rPr>
        <w:t>．</w:t>
      </w:r>
    </w:p>
    <w:p w14:paraId="4D692C37" w14:textId="77777777" w:rsidR="000E7835" w:rsidRDefault="000E7835" w:rsidP="00F0544C">
      <w:pPr>
        <w:pStyle w:val="a5"/>
        <w:rPr>
          <w:rFonts w:ascii="游明朝" w:eastAsia="游明朝" w:hAnsi="游明朝"/>
          <w:sz w:val="20"/>
        </w:rPr>
      </w:pPr>
    </w:p>
    <w:p w14:paraId="7B4D1F80" w14:textId="4B7B1F36" w:rsidR="0094077D" w:rsidRPr="000E23A7" w:rsidRDefault="0094077D" w:rsidP="007113A9">
      <w:pPr>
        <w:pStyle w:val="a5"/>
        <w:jc w:val="center"/>
        <w:rPr>
          <w:rFonts w:ascii="游明朝" w:eastAsia="游明朝" w:hAnsi="游明朝"/>
          <w:sz w:val="20"/>
        </w:rPr>
      </w:pPr>
      <w:r>
        <w:rPr>
          <w:rFonts w:ascii="游明朝" w:eastAsia="游明朝" w:hAnsi="游明朝" w:hint="eastAsia"/>
          <w:sz w:val="20"/>
        </w:rPr>
        <w:t xml:space="preserve">既存手法と提案手法のモデル式　</w:t>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1D05D92D">
          <v:shape id="_x0000_i1034" type="#_x0000_t75" alt="物体 が含まれている画像&#13;&#10;&#13;&#10;自動的に生成された説明" style="width:95.1pt;height:5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nLayo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ht=&quot;1701&quot; w:bottomr=&quot;1701&quot; w&quot;:left=&quot;1701 &quot; w:header=/&quot;720&quot; w:fsooter=&quot;720&quot; w:gutter=&quot;0&quot;/&gt;&lt;w:cols w:space=&quot;720&quot;/&gt;&lt;/w:sectPr&gt;&lt;/wx:sect&gt;&lt;/w:body&gt;&lt;/w:wordDocument&gt;">
            <v:imagedata r:id="rId8"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separate"/>
      </w:r>
      <w:r>
        <w:rPr>
          <w:rFonts w:ascii="游明朝" w:eastAsia="游明朝" w:hAnsi="游明朝"/>
          <w:sz w:val="20"/>
        </w:rPr>
        <w:t>(N</w:t>
      </w:r>
      <w:r>
        <w:rPr>
          <w:rFonts w:ascii="游明朝" w:eastAsia="游明朝" w:hAnsi="游明朝" w:hint="eastAsia"/>
          <w:sz w:val="20"/>
        </w:rPr>
        <w:t>は2以上</w:t>
      </w:r>
      <w:r>
        <w:rPr>
          <w:rFonts w:ascii="游明朝" w:eastAsia="游明朝" w:hAnsi="游明朝"/>
          <w:sz w:val="20"/>
        </w:rPr>
        <w:t>)</w:t>
      </w:r>
      <w:r w:rsidRPr="000E23A7">
        <w:rPr>
          <w:rFonts w:ascii="游明朝" w:eastAsia="游明朝" w:hAnsi="游明朝"/>
          <w:sz w:val="20"/>
        </w:rPr>
        <w:fldChar w:fldCharType="end"/>
      </w:r>
    </w:p>
    <w:p w14:paraId="58BE711A" w14:textId="77777777" w:rsidR="0094077D" w:rsidRPr="000E23A7" w:rsidRDefault="0094077D" w:rsidP="0094077D">
      <w:pPr>
        <w:pStyle w:val="a5"/>
        <w:jc w:val="center"/>
        <w:rPr>
          <w:rFonts w:ascii="游明朝" w:eastAsia="游明朝" w:hAnsi="游明朝"/>
          <w:sz w:val="20"/>
        </w:rPr>
      </w:pPr>
      <w:r>
        <w:rPr>
          <w:rFonts w:ascii="游明朝" w:eastAsia="游明朝" w:hAnsi="游明朝"/>
          <w:sz w:val="20"/>
        </w:rPr>
        <w:br/>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55F9FC62">
          <v:shape id="_x0000_i1033" type="#_x0000_t75" alt="" style="width:48.9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83EA9&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183EA9&quot; wsp:rsidP=&quot;00183EA9&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12&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13&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14&quot;/&gt;&lt;/w:rPr&gt;&lt;m:t&gt;dr&lt;/m:t&gt;&lt;/m:r&gt;&lt;m:r&gt;&lt;w:rPr&gt;&lt;w:rFonts w:ascii=&quot;Cambria Math&quot; w:fareast=&quot;貂ｸ譏取悃&quot; w:h-sp:ransi=&quot;Cambria Matsp:rh&quot; w:cs=&quot;Times New Roman&quot;/&gt;&lt;wx:font wx:val=&quot;Cambria Math&quot;/&gt;&lt;w:i/&gt;&lt;w:i-cs/&gt;&lt;w:color w:val=&quot;000000&quot;/&gt;&lt;w:kern w:val=&quot;24&quot;/&gt;&lt;w:sz w:val=&quot;32&quot;/&gt;&lt;w:sz-cs w:val=&quot;32&quot;/&gt;&lt;w:asianLayout w:&lt;w:rid=&quot;2090650115&quot;/&gt;=&quot;Ca&lt;/w:rPr&gt;&lt;m:t&gt;2&lt;/m:tarea&gt;&lt;/m:r&gt;&lt;/m:sub&gt;&lt;/m:sSub&gt;&lt;m:r&gt;&lt;w:rPr&gt;&lt;w:rFonts w:ascii=&quot;Cambria Math&quot; w:fareast=&quot;貂ｸ譏取悃&quot; w:h-ansi=&quot;Cambria Math&quot; w:cs=&quot;Times New Roman&quot;/&gt;&lt;wx:font wx:val=&quot;Cambria Math&quot;/&gt;&lt;w:i/&gt;&lt;w:i-cs/&gt;&lt;w:color w:val=&quot;000000&quot;/&gt;&lt;w:r&lt;w:kern w:val=&quot;24&quot;/&gt;&lt;=&quot;Caw:sz w:val=&quot;32&quot;/&gt;&lt;w:sz-areacs w:val=&quot;32&quot;/&gt;&lt;w:asiansSubLayout w:id=&quot;20906501Font16&quot;/&gt;&lt;/w:rPr&gt;&lt;m:t&gt;N&lt;/m:t&gt;&lt;/m:r&gt;&lt;m:r&gt;&lt;w:rPr&gt;&lt;w:rFonts w:ascii=&quot;Cambria Math&quot; w:fareast=&quot;貂ｸ譏取悃&quot; w:h-ansi=&quot;Cambria Math&quot; w:cs=&quot;Times New Roman&quot;/&gt;&lt;wx:f&lt;w:ront wx:val=&quot;Cambria Math&quot;=&quot;Ca/&gt;&lt;w:i/&gt;&lt;w:i-cs/&gt;&lt;w:color warea:val=&quot;000000&quot;/&gt;&lt;w:kern w:vasSubl=&quot;24&quot;/&gt;&lt;w:sz w:val=&quot;32&quot;/Font&gt;&lt;w:sz-cs w:val=&quot;32&quot;/&gt;&lt;w:asianLayout w:id=&quot;2090650117&quot;/&gt;&lt;/w:rPr&gt;&lt;m:t&gt;ﾂ_&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separate"/>
      </w:r>
      <w:r w:rsidR="00920043">
        <w:rPr>
          <w:rFonts w:ascii="游明朝" w:eastAsia="游明朝" w:hAnsi="游明朝"/>
          <w:noProof/>
          <w:sz w:val="20"/>
        </w:rPr>
        <w:pict w14:anchorId="20F228C4">
          <v:shape id="_x0000_i1032" type="#_x0000_t75" alt="" style="width:36pt;height:14.9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83EA9&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183EA9&quot; wsp:rsidP=&quot;00183EA9&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12&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13&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14&quot;/&gt;&lt;/w:rPr&gt;&lt;m:t&gt;dr&lt;/m:t&gt;&lt;/m:r&gt;&lt;m:r&gt;&lt;w:rPr&gt;&lt;w:rFonts w:ascii=&quot;Cambria Math&quot; w:fareast=&quot;貂ｸ譏取悃&quot; w:h-sp:ransi=&quot;Cambria Matsp:rh&quot; w:cs=&quot;Times New Roman&quot;/&gt;&lt;wx:font wx:val=&quot;Cambria Math&quot;/&gt;&lt;w:i/&gt;&lt;w:i-cs/&gt;&lt;w:color w:val=&quot;000000&quot;/&gt;&lt;w:kern w:val=&quot;24&quot;/&gt;&lt;w:sz w:val=&quot;32&quot;/&gt;&lt;w:sz-cs w:val=&quot;32&quot;/&gt;&lt;w:asianLayout w:&lt;w:rid=&quot;2090650115&quot;/&gt;=&quot;Ca&lt;/w:rPr&gt;&lt;m:t&gt;2&lt;/m:tarea&gt;&lt;/m:r&gt;&lt;/m:sub&gt;&lt;/m:sSub&gt;&lt;m:r&gt;&lt;w:rPr&gt;&lt;w:rFonts w:ascii=&quot;Cambria Math&quot; w:fareast=&quot;貂ｸ譏取悃&quot; w:h-ansi=&quot;Cambria Math&quot; w:cs=&quot;Times New Roman&quot;/&gt;&lt;wx:font wx:val=&quot;Cambria Math&quot;/&gt;&lt;w:i/&gt;&lt;w:i-cs/&gt;&lt;w:color w:val=&quot;000000&quot;/&gt;&lt;w:r&lt;w:kern w:val=&quot;24&quot;/&gt;&lt;=&quot;Caw:sz w:val=&quot;32&quot;/&gt;&lt;w:sz-areacs w:val=&quot;32&quot;/&gt;&lt;w:asiansSubLayout w:id=&quot;20906501Font16&quot;/&gt;&lt;/w:rPr&gt;&lt;m:t&gt;N&lt;/m:t&gt;&lt;/m:r&gt;&lt;m:r&gt;&lt;w:rPr&gt;&lt;w:rFonts w:ascii=&quot;Cambria Math&quot; w:fareast=&quot;貂ｸ譏取悃&quot; w:h-ansi=&quot;Cambria Math&quot; w:cs=&quot;Times New Roman&quot;/&gt;&lt;wx:f&lt;w:ront wx:val=&quot;Cambria Math&quot;=&quot;Ca/&gt;&lt;w:i/&gt;&lt;w:i-cs/&gt;&lt;w:color warea:val=&quot;000000&quot;/&gt;&lt;w:kern w:vasSubl=&quot;24&quot;/&gt;&lt;w:sz w:val=&quot;32&quot;/Font&gt;&lt;w:sz-cs w:val=&quot;32&quot;/&gt;&lt;w:asianLayout w:id=&quot;2090650117&quot;/&gt;&lt;/w:rPr&gt;&lt;m:t&gt;ﾂ_&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9" o:title="" chromakey="white"/>
          </v:shape>
        </w:pict>
      </w:r>
      <w:r w:rsidRPr="000E23A7">
        <w:rPr>
          <w:rFonts w:ascii="游明朝" w:eastAsia="游明朝" w:hAnsi="游明朝"/>
          <w:sz w:val="20"/>
        </w:rPr>
        <w:fldChar w:fldCharType="end"/>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374045D0">
          <v:shape id="_x0000_i1031" type="#_x0000_t75" alt="" style="width:12.25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B2A3E&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BB2A3E&quot; wsp:rsidP=&quot;00BB2A3E&quot;&gt;&lt;w:pPr&gt;&lt;w:rPr&gt;&lt;wx:font wx:val=&quot;・ｭ・ｳ 譏取悃&quot;/&gt;&lt;/w:rPr&gt;&lt;/w:pPr&gt;&lt;m:oMathPara&gt;&lt;m:oMath&gt;&lt;m:r&gt;&lt;w:rPr&gt;&lt;w:rFonts w:asci&quot;/&gt;&lt;w&quot;/&gt;&lt;wi=&gt;&lt;wsp&quot;Cwsp:rwsp:rambria Math&quot; w:fareast=&quot;Cambria Math&quot; w:h-ansi=&quot;Cambria Math&quot; w:cs=&quot;Times New Roman&quot;/&gt;&lt;wx:font wx:val=&quot;Cambria Math&quot;/&gt;&lt;w:i/&gt;&lt;w:i-cs/&gt;&lt;w:color w:val=&quot;000000&quot;/&gt;&lt;w:kern w:val=&quot;24&quot;/&gt;&lt;w:sz w:val=&quot;32&quot;/&gt;&lt;w:sz-cs w:val=&quot;32&quot;/&gt;&lt;w:asianLayout w:id=&quot;2090650118&quot;/&gt;&lt;/w:rPr&gt;&lt;m:t&gt;竕､&lt;/m:t&gt;&lt;/m:r&gt;&lt;/m:oMath&gt;&lt;/m:oMathPara&gt;&lt;/w:p&gt;&lt;w:sectPr wsp:rsidR=&quot;00000000&quot;&gt;&lt;w:pgSz w:w=&quot;12240&quot; w:h=&quot;15840&quot;/&gt;&lt;w:pgMar w:top=&quot;1985&quot; w:right=&quot;1701&quot; w:bottom=&quot;1701&quot; w:left=&quot;1701&quot; w:header=&quot;720&quot; w:footer=&quot;720&quot; w:gutter=&quot;0&quot;/&gt;&lt;wt:colsd w:spac6e=&quot;720&quot;//&gt;&lt;/w::sectPr&gt;&lt;/wx:sect&gt;&lt;/w:body&gt;&lt;/w:wordDocument&gt;">
            <v:imagedata r:id="rId10"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separate"/>
      </w:r>
      <w:r w:rsidR="00920043">
        <w:rPr>
          <w:rFonts w:ascii="游明朝" w:eastAsia="游明朝" w:hAnsi="游明朝"/>
          <w:noProof/>
          <w:sz w:val="20"/>
        </w:rPr>
        <w:pict w14:anchorId="51258BC3">
          <v:shape id="_x0000_i1030" type="#_x0000_t75" alt="" style="width:8.15pt;height:10.8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B2A3E&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BB2A3E&quot; wsp:rsidP=&quot;00BB2A3E&quot;&gt;&lt;w:pPr&gt;&lt;w:rPr&gt;&lt;wx:font wx:val=&quot;・ｭ・ｳ 譏取悃&quot;/&gt;&lt;/w:rPr&gt;&lt;/w:pPr&gt;&lt;m:oMathPara&gt;&lt;m:oMath&gt;&lt;m:r&gt;&lt;w:rPr&gt;&lt;w:rFonts w:asci&quot;/&gt;&lt;w&quot;/&gt;&lt;wi=&gt;&lt;wsp&quot;Cwsp:rwsp:rambria Math&quot; w:fareast=&quot;Cambria Math&quot; w:h-ansi=&quot;Cambria Math&quot; w:cs=&quot;Times New Roman&quot;/&gt;&lt;wx:font wx:val=&quot;Cambria Math&quot;/&gt;&lt;w:i/&gt;&lt;w:i-cs/&gt;&lt;w:color w:val=&quot;000000&quot;/&gt;&lt;w:kern w:val=&quot;24&quot;/&gt;&lt;w:sz w:val=&quot;32&quot;/&gt;&lt;w:sz-cs w:val=&quot;32&quot;/&gt;&lt;w:asianLayout w:id=&quot;2090650118&quot;/&gt;&lt;/w:rPr&gt;&lt;m:t&gt;竕､&lt;/m:t&gt;&lt;/m:r&gt;&lt;/m:oMath&gt;&lt;/m:oMathPara&gt;&lt;/w:p&gt;&lt;w:sectPr wsp:rsidR=&quot;00000000&quot;&gt;&lt;w:pgSz w:w=&quot;12240&quot; w:h=&quot;15840&quot;/&gt;&lt;w:pgMar w:top=&quot;1985&quot; w:right=&quot;1701&quot; w:bottom=&quot;1701&quot; w:left=&quot;1701&quot; w:header=&quot;720&quot; w:footer=&quot;720&quot; w:gutter=&quot;0&quot;/&gt;&lt;wt:colsd w:spac6e=&quot;720&quot;//&gt;&lt;/w::sectPr&gt;&lt;/wx:sect&gt;&lt;/w:body&gt;&lt;/w:wordDocument&gt;">
            <v:imagedata r:id="rId10" o:title="" chromakey="white"/>
          </v:shape>
        </w:pict>
      </w:r>
      <w:r w:rsidRPr="000E23A7">
        <w:rPr>
          <w:rFonts w:ascii="游明朝" w:eastAsia="游明朝" w:hAnsi="游明朝"/>
          <w:sz w:val="20"/>
        </w:rPr>
        <w:fldChar w:fldCharType="end"/>
      </w:r>
      <w:r>
        <w:rPr>
          <w:rFonts w:ascii="游明朝" w:eastAsia="游明朝" w:hAnsi="游明朝"/>
          <w:sz w:val="20"/>
        </w:rPr>
        <w:br/>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5E2B6FBD">
          <v:shape id="_x0000_i1029" type="#_x0000_t75" alt="" style="width:50.25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72D37&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672D37&quot; wsp:rsidP=&quot;00672D37&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19&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20&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21&quot;/&gt;&lt;/w:rPr&gt;&lt;m:t&gt;dr&lt;/m:t&gt;&lt;/m:r&gt;&lt;m:r&gt;&lt;w:rPr&gt;&lt;w:rFonts w:ascii=&quot;Cambria Math&quot; w:fareast=&quot;貂ｸ譏取悃&quot; w:h-sp:ransi=&quot;Cambria Matsp:rh&quot; w:cs=&quot;Times New Roman&quot;/&gt;&lt;wx:font wx:val=&quot;Cambria Math&quot;/&gt;&lt;w:i/&gt;&lt;w:i-cs/&gt;&lt;w:color w:val=&quot;000000&quot;/&gt;&lt;w:kern w:val=&quot;24&quot;/&gt;&lt;w:sz w:val=&quot;32&quot;/&gt;&lt;w:sz-cs w:val=&quot;32&quot;/&gt;&lt;w:asianLayout w:&lt;w:rid=&quot;2090650122&quot;/&gt;=&quot;Ca&lt;/w:rPr&gt;&lt;m:t&gt;2&lt;/m:tarea&gt;&lt;/m:r&gt;&lt;/m:sub&gt;&lt;/m:sSub&gt;&lt;m:r&gt;&lt;w:rPr&gt;&lt;w:rFonts w:ascii=&quot;Cambria Math&quot; w:fareast=&quot;貂ｸ譏取悃&quot; w:h-ansi=&quot;Cambria Math&quot; w:cs=&quot;Times New Roman&quot;/&gt;&lt;wx:font wx:val=&quot;Cambria Math&quot;/&gt;&lt;w:i/&gt;&lt;w:i-cs/&gt;&lt;w:color w:val=&quot;000000&quot;/&gt;&lt;w:r&lt;w:kern w:val=&quot;24&quot;/&gt;&lt;=&quot;Caw:sz w:val=&quot;32&quot;/&gt;&lt;w:sz-areacs w:val=&quot;32&quot;/&gt;&lt;w:asiansSubLayout w:id=&quot;20906501Font23&quot;/&gt;&lt;/w:rPr&gt;&lt;m:t&gt;+&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separate"/>
      </w:r>
      <w:r w:rsidR="00920043">
        <w:rPr>
          <w:rFonts w:ascii="游明朝" w:eastAsia="游明朝" w:hAnsi="游明朝"/>
          <w:noProof/>
          <w:sz w:val="20"/>
        </w:rPr>
        <w:pict w14:anchorId="6B47B987">
          <v:shape id="_x0000_i1028" type="#_x0000_t75" alt="" style="width:36pt;height:14.9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72D37&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672D37&quot; wsp:rsidP=&quot;00672D37&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19&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20&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21&quot;/&gt;&lt;/w:rPr&gt;&lt;m:t&gt;dr&lt;/m:t&gt;&lt;/m:r&gt;&lt;m:r&gt;&lt;w:rPr&gt;&lt;w:rFonts w:ascii=&quot;Cambria Math&quot; w:fareast=&quot;貂ｸ譏取悃&quot; w:h-sp:ransi=&quot;Cambria Matsp:rh&quot; w:cs=&quot;Times New Roman&quot;/&gt;&lt;wx:font wx:val=&quot;Cambria Math&quot;/&gt;&lt;w:i/&gt;&lt;w:i-cs/&gt;&lt;w:color w:val=&quot;000000&quot;/&gt;&lt;w:kern w:val=&quot;24&quot;/&gt;&lt;w:sz w:val=&quot;32&quot;/&gt;&lt;w:sz-cs w:val=&quot;32&quot;/&gt;&lt;w:asianLayout w:&lt;w:rid=&quot;2090650122&quot;/&gt;=&quot;Ca&lt;/w:rPr&gt;&lt;m:t&gt;2&lt;/m:tarea&gt;&lt;/m:r&gt;&lt;/m:sub&gt;&lt;/m:sSub&gt;&lt;m:r&gt;&lt;w:rPr&gt;&lt;w:rFonts w:ascii=&quot;Cambria Math&quot; w:fareast=&quot;貂ｸ譏取悃&quot; w:h-ansi=&quot;Cambria Math&quot; w:cs=&quot;Times New Roman&quot;/&gt;&lt;wx:font wx:val=&quot;Cambria Math&quot;/&gt;&lt;w:i/&gt;&lt;w:i-cs/&gt;&lt;w:color w:val=&quot;000000&quot;/&gt;&lt;w:r&lt;w:kern w:val=&quot;24&quot;/&gt;&lt;=&quot;Caw:sz w:val=&quot;32&quot;/&gt;&lt;w:sz-areacs w:val=&quot;32&quot;/&gt;&lt;w:asiansSubLayout w:id=&quot;20906501Font23&quot;/&gt;&lt;/w:rPr&gt;&lt;m:t&gt;+&lt;/m:t&gt;&lt;/m:r&gt;&lt;/m:oMath&gt;&lt;/m:oMathPara&gt;&lt;/w:p&gt;&lt;w:sectPr wsp:rsidR=&quot;00000000&quot;&gt;&lt;w:pgSz w:w=&quot;12240&quot; w:h=&quot;15840&quot;/&gt;&lt;w:pgMar w:top=&quot;1985&quot; w:right=&quot;1701&quot; w:bottom=&quot;1701&quot; w:left=&quot;1701&quot; w:header=&quot;720&quot; w:footer=&quot;720&quot; w:gutter=&quot;0&quot;/&gt;&lt;w:cols w:space=&quot;720&quot;/&gt;&lt;/w:sectPr&gt;&lt;/wx:sect&gt;&lt;/w:body&gt;&lt;/w:wordDocument&gt;">
            <v:imagedata r:id="rId11" o:title="" chromakey="white"/>
          </v:shape>
        </w:pict>
      </w:r>
      <w:r w:rsidRPr="000E23A7">
        <w:rPr>
          <w:rFonts w:ascii="游明朝" w:eastAsia="游明朝" w:hAnsi="游明朝"/>
          <w:sz w:val="20"/>
        </w:rPr>
        <w:fldChar w:fldCharType="end"/>
      </w:r>
      <w:r w:rsidRPr="000E23A7">
        <w:rPr>
          <w:rFonts w:ascii="游明朝" w:eastAsia="游明朝" w:hAnsi="游明朝" w:hint="eastAsia"/>
          <w:sz w:val="20"/>
        </w:rPr>
        <w:t xml:space="preserve"> </w:t>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175A9A78">
          <v:shape id="_x0000_i1027" type="#_x0000_t75" alt="" style="width:218.05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2813&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4E2813&quot; wsp:rsidP=&quot;004E2813&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25&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26&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27&quot;/&gt;&lt;/w:rPr&gt;&lt;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val=&quot;32&quot;/&gt;&lt;w:sz-cs w:val=&quot;32&quot;/&gt;&lt;wm:sS:asianLayout w:idr&gt;&lt;w=&quot;2090650128&quot;/&gt;&lt;/w:=&quot;CarPr&gt;&lt;m:t&gt;+&lt;/m:t&gt;&lt;/marea:r&gt;&lt;m:d&gt;&lt;m:dPr&gt;&lt;m:ctrlPr&gt;&lt;w:rPr&gt;&lt;w:rFonts w:ascii=&quot;Cambria Math&quot; w:fareast=&quot;貂ｸ譏取悃&quot; w:h-ansi=&quot;Cambria Math&quot; w:cs=&quot;Times New Roman&quot;/&gt;&lt;wx:font wx:val=&quot;Cambria Math&quot;/&gt;&lt;w:i/&gt;&lt;w:i-cs/&gt;&lt;w:colm:sSor w:val=&quot;000000&quot;/&gt;&lt;wr&gt;&lt;w:kern w:val=&quot;24&quot;/&gt;&lt;w:sz=&quot;Ca w:val=&quot;32&quot;/&gt;&lt;w:sz-cs warea:val=&quot;32&quot;/&gt;&lt;w:asianLa:ctryout w:id=&quot;2090650112&quot;/&gt;&lt;/w:rPr&gt;&lt;/m:ctrlPr&gt;&lt;/m:dPr&gt;&lt;m:e&gt;&lt;m:r&gt;&lt;w:rPr&gt;&lt;w:rFonts w:ascii=&quot;Cambria Math&quot; w:fareast=&quot;貂ｸ譏取悃&quot; w:h-ansi=&quot;Cambria Math&quot; w:csm:sS=&quot;Times New Roman&quot;/&gt;&lt;wx:fr&gt;&lt;wont wx:val=&quot;Cambria Math&quot;/&gt;=&quot;Ca&lt;w:i/&gt;&lt;w:i-cs/&gt;&lt;w:color w:vareaal=&quot;000000&quot;/&gt;&lt;w:kern w:va:ctrl=&quot;24&quot;/&gt;&lt;w:sz w:val=&quot;32&quot;/&gt;&lt;w:sz-cs w:val=&quot;32&quot;/&gt;&lt;w:asianLayout w:id=&quot;2090650113&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 w:val=&quot;32&quot;/&gt;&lt;w:sz-cs w:val=&quot;32&quot;/&gt;&lt;w:asianLayout w:id=&quot;209asci0650114&quot;/&gt;&lt;/w:rPr&gt;&lt;m:t&gt;-1&lt;/m:t=&quot;・&gt;&lt;/m:r&gt;&lt;/m:e&gt;&lt;/m:d&gt;&lt;m:sSub&gt;&lt;m:sSubPr&gt;&lt;m:ctrlPr&gt;&lt;w:rPr&gt;&lt;w:rFonts w:ascii=&quot;Cambria Math&quot; w:fareast=&quot;貂ｸ譏tr取悃&quot; w:h-ansi=&quot;Cambria Math&quot; w:cs=&quot;Times New Roman&quot;/&gt;&lt;wx:font wx:val=&quot;Cambria Math&quot;/&gt;&lt;w:i/&gt;&lt;w:i-cs/&gt;&lt;w:color w:val=9asci&quot;000000&quot;/&gt;&lt;w:kern w:val=&quot;24&quot;/&gt;&lt;w:st=&quot;・z w:val=&quot;32&quot;/&gt;&lt;w:sz-cs w:val=&quot;32&quot;/&gt;SubP&lt;w:asianLayout w:id=&quot;2090650115&quot;/&gt;&lt;asci/w:rPr&gt;&lt;/m:ctrlPr&gt;&lt;/m:sSubPr&gt;&lt;m:e&gt;&lt;trm:r&gt;&lt;w:rPr&gt;&lt;w:rFonts w:ascii=&quot;Cambria Math&quot; w:fareast=&quot;貂ｸ譏取悃&quot; w:h-ansi=&quot;Cambria Math&quot; w:cs=&quot;Times9asci New Roman&quot;/&gt;&lt;wx:font wx:val=&quot;Cambria Mt=&quot;・ath&quot;/&gt;&lt;w:i/&gt;&lt;w:i-cs/&gt;&lt;w:color w:val=&quot;00SubP0000&quot;/&gt;&lt;w:kern w:val=&quot;24&quot;/&gt;&lt;w:sz w:val=asci&quot;32&quot;/&gt;&lt;w:sz-cs w:val=&quot;32&quot;/&gt;&lt;w:asianLa&gt;&lt;tryout w:id=&quot;2090650116&quot;/&gt;&lt;/w:rPr&gt;&lt;m:t&gt;(&lt;/m:t&gt;&lt;/m:r&gt;&lt;m:r&gt;&lt;w:rPr&gt;&lt;w:rFonts w:ascii=&quot;Camibria Math&quot; w:fareast=&quot;貂ｸ譏取悃&quot; w:h-ansi=&quot;Ct=&quot;・ambria Math&quot; w:cs=&quot;Times New Roman&quot;/&gt;&lt;wx:foSubPnt wx:val=&quot;Cambria Math&quot;/&gt;&lt;w:i/&gt;&lt;w:i-cs/&gt;&lt;wasci:color w:val=&quot;000000&quot;/&gt;&lt;w:kern w:val=&quot;24&quot;&gt;&lt;tr/&gt;&lt;w:sz w:val=&quot;32&quot;/&gt;&lt;w:sz-cs w:val=&quot;32&quot;/&gt;&lt;w:asianLayout w:id=&quot;20906&quot;Cami50117&quot;/&gt;&lt;/w:rPr&gt;&lt;m:t&gt;W&lt;/m:t&gt;&lt;/m:r&gt;&lt;/m:e&gt;&lt;m:sub&gt;&lt;m:r&gt;&lt;w:rPr&gt;&lt;w:rFonts w:ascii=&quot;Cambria Math&quot; w:fareast=&quot;貂ｸ譏取悃&quot; w:h-ansi=&quot;Cambria Math&quot; w:cs=asci&quot;Times New Roman&quot;/&gt;&lt;wx:font wx:val=&quot;Cambria M&gt;&lt;trath&quot;/&gt;&lt;w:i/&gt;&lt;w:i-cs/&gt;&lt;w:color w:val=&quot;000000&quot;/&gt;&lt;w:kern w:valCami=&quot;24&quot;/&gt;&lt;w:sz w:val=&quot;32&quot;/&gt;&lt;w:sz-cs w:val=&quot;32&quot;/&gt;&lt;w:b&gt;&lt;masianLayout w:id=&quot;2090650118&quot;/&gt;&lt;/w:rPr&gt;&lt;m:t&gt;advw:fa&lt;/m:t&gt;&lt;/m:r&gt;&lt;/m:sub&gt;&lt;/m:sSub&gt;&lt;m:r&gt;&lt;w:rPr&gt;&lt;w:rFonts w:ascii=&quot;Cambria Math&quot; w:fareast=&quot;貂ｸ譏取悃&quot; w:h-&gt;&lt;transi=&quot;Cambria Math&quot; w:cs=&quot;Times New Roman&quot;/&gt;&lt;wxCami:font wx:val=&quot;Cambria Math&quot;/&gt;&lt;w:i/&gt;&lt;w:i-cs/&gt;&lt;w:color b&gt;&lt;mw:val=&quot;000000&quot;/&gt;&lt;w:kern w:val=&quot;24&quot;/&gt;&lt;w:sz w:val=&quot;32w:fa&quot;/&gt;&lt;w:sz-cs w:val=&quot;32&quot;/&gt;&lt;w:asianLayout w:id=&quot;209065nts 0119&quot;/&gt;&lt;/w:rPr&gt;&lt;m:t&gt;+&lt;/m:t&gt;&lt;/m:r&gt;&lt;m:sSub&gt;&lt;m:sSubPr&gt;&lt;m:ctrlPr&gt;&lt;w:rPr&gt;&lt;w:rFonts w:ascii=&quot;Cambria Math&quot; w:fareast=&quot;貂ｸ譏取悃&quot; w:h-ansi=&quot;Cambria Mathb&gt;&lt;m&quot; w:cs=&quot;Times New Roman&quot;/&gt;&lt;wx:font wx:val=&quot;Cambria Mathw:fa&quot;/&gt;&lt;w:i/&gt;&lt;w:i-cs/&gt;&lt;w:color w:val=&quot;000000&quot;/&gt;&lt;w:kern w:vants l=&quot;24&quot;/&gt;&lt;w:sz w:val=&quot;32&quot;/&gt;&lt;w:sz-cs w:val=&quot;32&quot;/&gt;&lt;w:asir&gt;&lt;manLayout w:id=&quot;2090i=&quot;C650120&quot;/&gt;&lt;/w:rPr&gt;&lt;/m:ctrlPr&gt;&lt;/m:sSubPr&gt;&lt;m:e&gt;&lt;m:r&gt;&lt;w:rPr&gt;&lt;w:rFonts w:ascii=&quot;Cambria Math&quot; w:fareast=&quot;貂ｸ譏取悃&quot; w:h-ansi=w:fa&quot;Cambria Math&quot; w:cs=&quot;Times New Roman&quot;/&gt;&lt;wx:font wx:val=&quot;Camnts bria Math&quot;/&gt;&lt;w:i/&gt;&lt;w:i-cs/&gt;&lt;w:color w:val=&quot;000000&quot;/&gt;&lt;w:ker&gt;&lt;mrn w:vai=&quot;Cl=&quot;24&quot;/&gt;&lt;w:sz w:val=&quot;32&quot;/&gt;&lt;w:sz-cs w:val=&quot;32&quot;/&gt;&lt;w:asianLayoutw:rF w:id=&quot;2090650121&quot;/&gt;&lt;/w:rPr&gt;&lt;m:t&gt;W&lt;/m:t&gt;&lt;/m:r&gt;&lt;/m:e&gt;&lt;m:sub&gt;&lt;m:r&gt;&lt;w:rPr&gt;&lt;w:rFonts w:ascii=&quot;Cambria Math&quot; w:fareast=&quot;貂ｸ譏取悃&quot; nts w:h-ansi=&quot;Cambria Math&quot; w:cs=&quot;Times New Roman&quot;/&gt;&lt;wx:font wx:i=&quot;Cvr&gt;&lt;mal=&quot;Cambria Math&quot;/&gt;&lt;w:i/&gt;&lt;w:i-cs/&gt;&lt;w:color w:val=&quot;000000&quot;/&gt;&lt;w:rFw:kern w:val=&quot;24&quot;/&gt;&lt;w:sz w:val=&quot;32&quot;/&gt;&lt;w:sz-cs w:val=&quot;32&quot;/&gt;&lt;w:as&lt;m:rianLayout w:id=&quot;2090650122&quot;/&gt;&lt;/w:rPr&gt;&lt;m:t&gt;conn&lt;/m:t&gt;&lt;/m:r&gt;&lt;/m:sub&gt;&lt;/m:sSub&gt;&lt;m:r&gt;&lt;w:rPr&gt;&lt;w:rFonts w:ascii=&quot;Cambria Math&quot; w:fareast=&quot;・ｸｸ譏取悃&quot; w:h-ansi=&quot;Cambria Math&quot; w:cs=&quot;Times New Romanw:rF&quot;/&gt;&lt;wx:font wx:val=&quot;Cambria Math&quot;/&gt;&lt;w:i/&gt;&lt;w:i-cs/&gt;&lt;w:color w:val=&quot;0&lt;m:r00000&quot;/&gt;&lt;w:kern w:val=&quot;24&quot;/&gt;&lt;w:sz w:val=&quot;32&quot;/&gt;&lt;w:sz-cs w:val=&quot;32&quot;/&gt;ub&gt;&lt;&lt;w:asianLayout w:id=&quot;2090650123&quot;/&gt;&lt;/w:rPath&quot;r&gt;&lt;m:t&gt;)&lt;/m:t&gt;&lt;/m:r&gt;&lt;/m:oM=&quot;・ath&gt;&lt;/m:oMathPara&gt;&lt;/w:p&gt;&lt;w:sectPr wsp:rsidRF=&quot;00000000&quot;&gt;&lt;w:pgSz w:w=&quot;12240&quot; w:h=&quot;15840&quot;/&gt;&lt;w:pgMar w:top=&quot;1985&quot; w:rirght=&quot;1701&quot; w:bottom=&quot;1701&quot; w:left=&quot;1701&quot; w:header=&quot;720&quot; w:footer=&quot;720&quot; &lt;w:gutter=&quot;0&quot;/&gt;&lt;w:cols w:space=&quot;720&quot;/&gt;&quot;&lt;/w:sectPr&gt;&lt;/wx:sect&gt;&lt;/w:body&gt;&lt;/w:wordDocument&gt;">
            <v:imagedata r:id="rId12"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separate"/>
      </w:r>
      <w:r w:rsidR="00920043">
        <w:rPr>
          <w:rFonts w:ascii="游明朝" w:eastAsia="游明朝" w:hAnsi="游明朝"/>
          <w:noProof/>
          <w:sz w:val="20"/>
        </w:rPr>
        <w:pict w14:anchorId="247C9045">
          <v:shape id="_x0000_i1026" type="#_x0000_t75" alt="" style="width:156.25pt;height:14.9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2813&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4E2813&quot; wsp:rsidP=&quot;004E2813&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50125&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50126&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50127&quot;/&gt;&lt;/w:rPr&gt;&lt;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val=&quot;32&quot;/&gt;&lt;w:sz-cs w:val=&quot;32&quot;/&gt;&lt;wm:sS:asianLayout w:idr&gt;&lt;w=&quot;2090650128&quot;/&gt;&lt;/w:=&quot;CarPr&gt;&lt;m:t&gt;+&lt;/m:t&gt;&lt;/marea:r&gt;&lt;m:d&gt;&lt;m:dPr&gt;&lt;m:ctrlPr&gt;&lt;w:rPr&gt;&lt;w:rFonts w:ascii=&quot;Cambria Math&quot; w:fareast=&quot;貂ｸ譏取悃&quot; w:h-ansi=&quot;Cambria Math&quot; w:cs=&quot;Times New Roman&quot;/&gt;&lt;wx:font wx:val=&quot;Cambria Math&quot;/&gt;&lt;w:i/&gt;&lt;w:i-cs/&gt;&lt;w:colm:sSor w:val=&quot;000000&quot;/&gt;&lt;wr&gt;&lt;w:kern w:val=&quot;24&quot;/&gt;&lt;w:sz=&quot;Ca w:val=&quot;32&quot;/&gt;&lt;w:sz-cs warea:val=&quot;32&quot;/&gt;&lt;w:asianLa:ctryout w:id=&quot;2090650112&quot;/&gt;&lt;/w:rPr&gt;&lt;/m:ctrlPr&gt;&lt;/m:dPr&gt;&lt;m:e&gt;&lt;m:r&gt;&lt;w:rPr&gt;&lt;w:rFonts w:ascii=&quot;Cambria Math&quot; w:fareast=&quot;貂ｸ譏取悃&quot; w:h-ansi=&quot;Cambria Math&quot; w:csm:sS=&quot;Times New Roman&quot;/&gt;&lt;wx:fr&gt;&lt;wont wx:val=&quot;Cambria Math&quot;/&gt;=&quot;Ca&lt;w:i/&gt;&lt;w:i-cs/&gt;&lt;w:color w:vareaal=&quot;000000&quot;/&gt;&lt;w:kern w:va:ctrl=&quot;24&quot;/&gt;&lt;w:sz w:val=&quot;32&quot;/&gt;&lt;w:sz-cs w:val=&quot;32&quot;/&gt;&lt;w:asianLayout w:id=&quot;2090650113&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 w:val=&quot;32&quot;/&gt;&lt;w:sz-cs w:val=&quot;32&quot;/&gt;&lt;w:asianLayout w:id=&quot;209asci0650114&quot;/&gt;&lt;/w:rPr&gt;&lt;m:t&gt;-1&lt;/m:t=&quot;・&gt;&lt;/m:r&gt;&lt;/m:e&gt;&lt;/m:d&gt;&lt;m:sSub&gt;&lt;m:sSubPr&gt;&lt;m:ctrlPr&gt;&lt;w:rPr&gt;&lt;w:rFonts w:ascii=&quot;Cambria Math&quot; w:fareast=&quot;貂ｸ譏tr取悃&quot; w:h-ansi=&quot;Cambria Math&quot; w:cs=&quot;Times New Roman&quot;/&gt;&lt;wx:font wx:val=&quot;Cambria Math&quot;/&gt;&lt;w:i/&gt;&lt;w:i-cs/&gt;&lt;w:color w:val=9asci&quot;000000&quot;/&gt;&lt;w:kern w:val=&quot;24&quot;/&gt;&lt;w:st=&quot;・z w:val=&quot;32&quot;/&gt;&lt;w:sz-cs w:val=&quot;32&quot;/&gt;SubP&lt;w:asianLayout w:id=&quot;2090650115&quot;/&gt;&lt;asci/w:rPr&gt;&lt;/m:ctrlPr&gt;&lt;/m:sSubPr&gt;&lt;m:e&gt;&lt;trm:r&gt;&lt;w:rPr&gt;&lt;w:rFonts w:ascii=&quot;Cambria Math&quot; w:fareast=&quot;貂ｸ譏取悃&quot; w:h-ansi=&quot;Cambria Math&quot; w:cs=&quot;Times9asci New Roman&quot;/&gt;&lt;wx:font wx:val=&quot;Cambria Mt=&quot;・ath&quot;/&gt;&lt;w:i/&gt;&lt;w:i-cs/&gt;&lt;w:color w:val=&quot;00SubP0000&quot;/&gt;&lt;w:kern w:val=&quot;24&quot;/&gt;&lt;w:sz w:val=asci&quot;32&quot;/&gt;&lt;w:sz-cs w:val=&quot;32&quot;/&gt;&lt;w:asianLa&gt;&lt;tryout w:id=&quot;2090650116&quot;/&gt;&lt;/w:rPr&gt;&lt;m:t&gt;(&lt;/m:t&gt;&lt;/m:r&gt;&lt;m:r&gt;&lt;w:rPr&gt;&lt;w:rFonts w:ascii=&quot;Camibria Math&quot; w:fareast=&quot;貂ｸ譏取悃&quot; w:h-ansi=&quot;Ct=&quot;・ambria Math&quot; w:cs=&quot;Times New Roman&quot;/&gt;&lt;wx:foSubPnt wx:val=&quot;Cambria Math&quot;/&gt;&lt;w:i/&gt;&lt;w:i-cs/&gt;&lt;wasci:color w:val=&quot;000000&quot;/&gt;&lt;w:kern w:val=&quot;24&quot;&gt;&lt;tr/&gt;&lt;w:sz w:val=&quot;32&quot;/&gt;&lt;w:sz-cs w:val=&quot;32&quot;/&gt;&lt;w:asianLayout w:id=&quot;20906&quot;Cami50117&quot;/&gt;&lt;/w:rPr&gt;&lt;m:t&gt;W&lt;/m:t&gt;&lt;/m:r&gt;&lt;/m:e&gt;&lt;m:sub&gt;&lt;m:r&gt;&lt;w:rPr&gt;&lt;w:rFonts w:ascii=&quot;Cambria Math&quot; w:fareast=&quot;貂ｸ譏取悃&quot; w:h-ansi=&quot;Cambria Math&quot; w:cs=asci&quot;Times New Roman&quot;/&gt;&lt;wx:font wx:val=&quot;Cambria M&gt;&lt;trath&quot;/&gt;&lt;w:i/&gt;&lt;w:i-cs/&gt;&lt;w:color w:val=&quot;000000&quot;/&gt;&lt;w:kern w:valCami=&quot;24&quot;/&gt;&lt;w:sz w:val=&quot;32&quot;/&gt;&lt;w:sz-cs w:val=&quot;32&quot;/&gt;&lt;w:b&gt;&lt;masianLayout w:id=&quot;2090650118&quot;/&gt;&lt;/w:rPr&gt;&lt;m:t&gt;advw:fa&lt;/m:t&gt;&lt;/m:r&gt;&lt;/m:sub&gt;&lt;/m:sSub&gt;&lt;m:r&gt;&lt;w:rPr&gt;&lt;w:rFonts w:ascii=&quot;Cambria Math&quot; w:fareast=&quot;貂ｸ譏取悃&quot; w:h-&gt;&lt;transi=&quot;Cambria Math&quot; w:cs=&quot;Times New Roman&quot;/&gt;&lt;wxCami:font wx:val=&quot;Cambria Math&quot;/&gt;&lt;w:i/&gt;&lt;w:i-cs/&gt;&lt;w:color b&gt;&lt;mw:val=&quot;000000&quot;/&gt;&lt;w:kern w:val=&quot;24&quot;/&gt;&lt;w:sz w:val=&quot;32w:fa&quot;/&gt;&lt;w:sz-cs w:val=&quot;32&quot;/&gt;&lt;w:asianLayout w:id=&quot;209065nts 0119&quot;/&gt;&lt;/w:rPr&gt;&lt;m:t&gt;+&lt;/m:t&gt;&lt;/m:r&gt;&lt;m:sSub&gt;&lt;m:sSubPr&gt;&lt;m:ctrlPr&gt;&lt;w:rPr&gt;&lt;w:rFonts w:ascii=&quot;Cambria Math&quot; w:fareast=&quot;貂ｸ譏取悃&quot; w:h-ansi=&quot;Cambria Mathb&gt;&lt;m&quot; w:cs=&quot;Times New Roman&quot;/&gt;&lt;wx:font wx:val=&quot;Cambria Mathw:fa&quot;/&gt;&lt;w:i/&gt;&lt;w:i-cs/&gt;&lt;w:color w:val=&quot;000000&quot;/&gt;&lt;w:kern w:vants l=&quot;24&quot;/&gt;&lt;w:sz w:val=&quot;32&quot;/&gt;&lt;w:sz-cs w:val=&quot;32&quot;/&gt;&lt;w:asir&gt;&lt;manLayout w:id=&quot;2090i=&quot;C650120&quot;/&gt;&lt;/w:rPr&gt;&lt;/m:ctrlPr&gt;&lt;/m:sSubPr&gt;&lt;m:e&gt;&lt;m:r&gt;&lt;w:rPr&gt;&lt;w:rFonts w:ascii=&quot;Cambria Math&quot; w:fareast=&quot;貂ｸ譏取悃&quot; w:h-ansi=w:fa&quot;Cambria Math&quot; w:cs=&quot;Times New Roman&quot;/&gt;&lt;wx:font wx:val=&quot;Camnts bria Math&quot;/&gt;&lt;w:i/&gt;&lt;w:i-cs/&gt;&lt;w:color w:val=&quot;000000&quot;/&gt;&lt;w:ker&gt;&lt;mrn w:vai=&quot;Cl=&quot;24&quot;/&gt;&lt;w:sz w:val=&quot;32&quot;/&gt;&lt;w:sz-cs w:val=&quot;32&quot;/&gt;&lt;w:asianLayoutw:rF w:id=&quot;2090650121&quot;/&gt;&lt;/w:rPr&gt;&lt;m:t&gt;W&lt;/m:t&gt;&lt;/m:r&gt;&lt;/m:e&gt;&lt;m:sub&gt;&lt;m:r&gt;&lt;w:rPr&gt;&lt;w:rFonts w:ascii=&quot;Cambria Math&quot; w:fareast=&quot;貂ｸ譏取悃&quot; nts w:h-ansi=&quot;Cambria Math&quot; w:cs=&quot;Times New Roman&quot;/&gt;&lt;wx:font wx:i=&quot;Cvr&gt;&lt;mal=&quot;Cambria Math&quot;/&gt;&lt;w:i/&gt;&lt;w:i-cs/&gt;&lt;w:color w:val=&quot;000000&quot;/&gt;&lt;w:rFw:kern w:val=&quot;24&quot;/&gt;&lt;w:sz w:val=&quot;32&quot;/&gt;&lt;w:sz-cs w:val=&quot;32&quot;/&gt;&lt;w:as&lt;m:rianLayout w:id=&quot;2090650122&quot;/&gt;&lt;/w:rPr&gt;&lt;m:t&gt;conn&lt;/m:t&gt;&lt;/m:r&gt;&lt;/m:sub&gt;&lt;/m:sSub&gt;&lt;m:r&gt;&lt;w:rPr&gt;&lt;w:rFonts w:ascii=&quot;Cambria Math&quot; w:fareast=&quot;・ｸｸ譏取悃&quot; w:h-ansi=&quot;Cambria Math&quot; w:cs=&quot;Times New Romanw:rF&quot;/&gt;&lt;wx:font wx:val=&quot;Cambria Math&quot;/&gt;&lt;w:i/&gt;&lt;w:i-cs/&gt;&lt;w:color w:val=&quot;0&lt;m:r00000&quot;/&gt;&lt;w:kern w:val=&quot;24&quot;/&gt;&lt;w:sz w:val=&quot;32&quot;/&gt;&lt;w:sz-cs w:val=&quot;32&quot;/&gt;ub&gt;&lt;&lt;w:asianLayout w:id=&quot;2090650123&quot;/&gt;&lt;/w:rPath&quot;r&gt;&lt;m:t&gt;)&lt;/m:t&gt;&lt;/m:r&gt;&lt;/m:oM=&quot;・ath&gt;&lt;/m:oMathPara&gt;&lt;/w:p&gt;&lt;w:sectPr wsp:rsidRF=&quot;00000000&quot;&gt;&lt;w:pgSz w:w=&quot;12240&quot; w:h=&quot;15840&quot;/&gt;&lt;w:pgMar w:top=&quot;1985&quot; w:rirght=&quot;1701&quot; w:bottom=&quot;1701&quot; w:left=&quot;1701&quot; w:header=&quot;720&quot; w:footer=&quot;720&quot; &lt;w:gutter=&quot;0&quot;/&gt;&lt;w:cols w:space=&quot;720&quot;/&gt;&quot;&lt;/w:sectPr&gt;&lt;/wx:sect&gt;&lt;/w:body&gt;&lt;/w:wordDocument&gt;">
            <v:imagedata r:id="rId12" o:title="" chromakey="white"/>
          </v:shape>
        </w:pict>
      </w:r>
      <w:r w:rsidRPr="000E23A7">
        <w:rPr>
          <w:rFonts w:ascii="游明朝" w:eastAsia="游明朝" w:hAnsi="游明朝"/>
          <w:sz w:val="20"/>
        </w:rPr>
        <w:fldChar w:fldCharType="end"/>
      </w:r>
      <w:r w:rsidRPr="000E23A7">
        <w:rPr>
          <w:rFonts w:ascii="游明朝" w:eastAsia="游明朝" w:hAnsi="游明朝"/>
          <w:sz w:val="20"/>
        </w:rPr>
        <w:fldChar w:fldCharType="begin"/>
      </w:r>
      <w:r w:rsidRPr="000E23A7">
        <w:rPr>
          <w:rFonts w:ascii="游明朝" w:eastAsia="游明朝" w:hAnsi="游明朝"/>
          <w:sz w:val="20"/>
        </w:rPr>
        <w:instrText xml:space="preserve"> QUOTE </w:instrText>
      </w:r>
      <w:r w:rsidR="00920043">
        <w:rPr>
          <w:rFonts w:ascii="游明朝" w:eastAsia="游明朝" w:hAnsi="游明朝"/>
          <w:noProof/>
          <w:sz w:val="20"/>
        </w:rPr>
        <w:pict w14:anchorId="6F5D7B83">
          <v:shape id="_x0000_i1025" type="#_x0000_t75" alt="" style="width:218.05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49100&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49101&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49102&quot;/&gt;&lt;/w:rPr&gt;&lt;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val=&quot;32&quot;/&gt;&lt;w:sz-cs w:val=&quot;32&quot;/&gt;&lt;wm:sS:asianLayout w:idr&gt;&lt;w=&quot;2090649103&quot;/&gt;&lt;/w:=&quot;CarPr&gt;&lt;m:t&gt;+&lt;/m:t&gt;&lt;/marea:r&gt;&lt;m:d&gt;&lt;m:dPr&gt;&lt;m:ctrlPr&gt;&lt;w:rPr&gt;&lt;w:rFonts w:ascii=&quot;Cambria Math&quot; w:fareast=&quot;貂ｸ譏取悃&quot; w:h-ansi=&quot;Cambria Math&quot; w:cs=&quot;Times New Roman&quot;/&gt;&lt;wx:font wx:val=&quot;Cambria Math&quot;/&gt;&lt;w:i/&gt;&lt;w:i-cs/&gt;&lt;w:colm:sSor w:val=&quot;000000&quot;/&gt;&lt;wr&gt;&lt;w:kern w:val=&quot;24&quot;/&gt;&lt;w:sz=&quot;Ca w:val=&quot;32&quot;/&gt;&lt;w:sz-cs warea:val=&quot;32&quot;/&gt;&lt;w:asianLa:ctryout w:id=&quot;2090649104&quot;/&gt;&lt;/w:rPr&gt;&lt;/m:ctrlPr&gt;&lt;/m:dPr&gt;&lt;m:e&gt;&lt;m:r&gt;&lt;w:rPr&gt;&lt;w:rFonts w:ascii=&quot;Cambria Math&quot; w:fareast=&quot;貂ｸ譏取悃&quot; w:h-ansi=&quot;Cambria Math&quot; w:csm:sS=&quot;Times New Roman&quot;/&gt;&lt;wx:fr&gt;&lt;wont wx:val=&quot;Cambria Math&quot;/&gt;=&quot;Ca&lt;w:i/&gt;&lt;w:i-cs/&gt;&lt;w:color w:vareaal=&quot;000000&quot;/&gt;&lt;w:kern w:va:ctrl=&quot;24&quot;/&gt;&lt;w:sz w:val=&quot;32&quot;/&gt;&lt;w:sz-cs w:val=&quot;32&quot;/&gt;&lt;w:asianLayout w:id=&quot;2090649088&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 w:val=&quot;32&quot;/&gt;&lt;w:sz-cs w:val=&quot;32&quot;/&gt;&lt;w:asianLayout w:id=&quot;209asci0649089&quot;/&gt;&lt;/w:rPr&gt;&lt;m:t&gt;-1&lt;/m:t=&quot;・&gt;&lt;/m:r&gt;&lt;/m:e&gt;&lt;/m:d&gt;&lt;m:sSub&gt;&lt;m:sSubPr&gt;&lt;m:ctrlPr&gt;&lt;w:rPr&gt;&lt;w:rFonts w:ascii=&quot;Cambria Math&quot; w:fareast=&quot;貂ｸ譏tr取悃&quot; w:h-ansi=&quot;Cambria Math&quot; w:cs=&quot;Times New Roman&quot;/&gt;&lt;wx:font wx:val=&quot;Cambria Math&quot;/&gt;&lt;w:i/&gt;&lt;w:i-cs/&gt;&lt;w:color w:val=9asci&quot;000000&quot;/&gt;&lt;w:kern w:val=&quot;24&quot;/&gt;&lt;w:st=&quot;・z w:val=&quot;32&quot;/&gt;&lt;w:sz-cs w:val=&quot;32&quot;/&gt;SubP&lt;w:asianLayout w:id=&quot;2090649090&quot;/&gt;&lt;asci/w:rPr&gt;&lt;/m:ctrlPr&gt;&lt;/m:sSubPr&gt;&lt;m:e&gt;&lt;trm:r&gt;&lt;w:rPr&gt;&lt;w:rFonts w:ascii=&quot;Cambria Math&quot; w:fareast=&quot;貂ｸ譏取悃&quot; w:h-ansi=&quot;Cambria Math&quot; w:cs=&quot;Times9asci New Roman&quot;/&gt;&lt;wx:font wx:val=&quot;Cambria Mt=&quot;・ath&quot;/&gt;&lt;w:i/&gt;&lt;w:i-cs/&gt;&lt;w:color w:val=&quot;00SubP0000&quot;/&gt;&lt;w:kern w:val=&quot;24&quot;/&gt;&lt;w:sz w:val=asci&quot;32&quot;/&gt;&lt;w:sz-cs w:val=&quot;32&quot;/&gt;&lt;w:asianLa&gt;&lt;tryout w:id=&quot;2090649091&quot;/&gt;&lt;/w:rPr&gt;&lt;m:t&gt;(&lt;/m:t&gt;&lt;/m:r&gt;&lt;m:r&gt;&lt;w:rPr&gt;&lt;w:rFonts w:ascii=&quot;Camibria Math&quot; w:fareast=&quot;貂ｸ譏取悃&quot; w:h-ansi=&quot;Ct=&quot;・ambria Math&quot; w:cs=&quot;Times New Roman&quot;/&gt;&lt;wx:foSubPnt wx:val=&quot;Cambria Math&quot;/&gt;&lt;w:i/&gt;&lt;w:i-cs/&gt;&lt;wasci:color w:val=&quot;000000&quot;/&gt;&lt;w:kern w:val=&quot;24&quot;&gt;&lt;tr/&gt;&lt;w:sz w:val=&quot;32&quot;/&gt;&lt;w:sz-cs w:val=&quot;32&quot;/&gt;&lt;w:asianLayout w:id=&quot;20906&quot;Cami49092&quot;/&gt;&lt;/w:rPr&gt;&lt;m:t&gt;W&lt;/m:t&gt;&lt;/m:r&gt;&lt;/m:e&gt;&lt;m:sub&gt;&lt;m:r&gt;&lt;w:rPr&gt;&lt;w:rFonts w:ascii=&quot;Cambria Math&quot; w:fareast=&quot;貂ｸ譏取悃&quot; w:h-ansi=&quot;Cambria Math&quot; w:cs=asci&quot;Times New Roman&quot;/&gt;&lt;wx:font wx:val=&quot;Cambria M&gt;&lt;trath&quot;/&gt;&lt;w:i/&gt;&lt;w:i-cs/&gt;&lt;w:color w:val=&quot;000000&quot;/&gt;&lt;w:kern w:valCami=&quot;24&quot;/&gt;&lt;w:sz w:val=&quot;32&quot;/&gt;&lt;w:sz-cs w:val=&quot;32&quot;/&gt;&lt;w:b&gt;&lt;masianLayout w:id=&quot;2090649093&quot;/&gt;&lt;/w:rPr&gt;&lt;m:t&gt;advw:fa&lt;/m:t&gt;&lt;/m:r&gt;&lt;/m:sub&gt;&lt;/m:sSub&gt;&lt;m:r&gt;&lt;w:rPr&gt;&lt;w:rFonts w:ascii=&quot;Cambria Math&quot; w:fareast=&quot;貂ｸ譏取悃&quot; w:h-&gt;&lt;transi=&quot;Cambria Math&quot; w:cs=&quot;Times New Roman&quot;/&gt;&lt;wxCami:font wx:val=&quot;Cambria Math&quot;/&gt;&lt;w:i/&gt;&lt;w:i-cs/&gt;&lt;w:color b&gt;&lt;mw:val=&quot;000000&quot;/&gt;&lt;w:kern w:val=&quot;24&quot;/&gt;&lt;w:sz w:val=&quot;32w:fa&quot;/&gt;&lt;w:sz-cs w:val=&quot;32&quot;/&gt;&lt;w:asianLayout w:id=&quot;209064nts 9094&quot;/&gt;&lt;/w:rPr&gt;&lt;m:t&gt;+&lt;/m:t&gt;&lt;/m:r&gt;&lt;m:sSub&gt;&lt;m:sSubPr&gt;&lt;m:ctrlPr&gt;&lt;w:rPr&gt;&lt;w:rFonts w:ascii=&quot;Cambria Math&quot; w:fareast=&quot;貂ｸ譏取悃&quot; w:h-ansi=&quot;Cambria Mathb&gt;&lt;m&quot; w:cs=&quot;Times New Roman&quot;/&gt;&lt;wx:font wx:val=&quot;Cambria Mathw:fa&quot;/&gt;&lt;w:i/&gt;&lt;w:i-cs/&gt;&lt;w:color w:val=&quot;000000&quot;/&gt;&lt;w:kern w:vants l=&quot;24&quot;/&gt;&lt;w:sz w:val=&quot;32&quot;/&gt;&lt;w:sz-cs w:val=&quot;32&quot;/&gt;&lt;w:asir&gt;&lt;manLayout w:id=&quot;2090i=&quot;C649095&quot;/&gt;&lt;/w:rPr&gt;&lt;/m:ctrlPr&gt;&lt;/m:sSubPr&gt;&lt;m:e&gt;&lt;m:r&gt;&lt;w:rPr&gt;&lt;w:rFonts w:ascii=&quot;Cambria Math&quot; w:fareast=&quot;貂ｸ譏取悃&quot; w:h-ansi=w:fa&quot;Cambria Math&quot; w:cs=&quot;Times New Roman&quot;/&gt;&lt;wx:font wx:val=&quot;Camnts bria Math&quot;/&gt;&lt;w:i/&gt;&lt;w:i-cs/&gt;&lt;w:color w:val=&quot;000000&quot;/&gt;&lt;w:ker&gt;&lt;mrn w:vai=&quot;Cl=&quot;24&quot;/&gt;&lt;w:sz w:val=&quot;32&quot;/&gt;&lt;w:sz-cs w:val=&quot;32&quot;/&gt;&lt;w:asianLayoutw:rF w:id=&quot;2090649096&quot;/&gt;&lt;/w:rPr&gt;&lt;m:t&gt;W&lt;/m:t&gt;&lt;/m:r&gt;&lt;/m:e&gt;&lt;m:sub&gt;&lt;m:r&gt;&lt;w:rPr&gt;&lt;w:rFonts w:ascii=&quot;Cambria Math&quot; w:fareast=&quot;貂ｸ譏取悃&quot; nts w:h-ansi=&quot;Cambria Math&quot; w:cs=&quot;Times New Roman&quot;/&gt;&lt;wx:font wx:i=&quot;Cvr&gt;&lt;mal=&quot;Cambria Math&quot;/&gt;&lt;w:i/&gt;&lt;w:i-cs/&gt;&lt;w:color w:val=&quot;000000&quot;/&gt;&lt;w:rFw:kern w:val=&quot;24&quot;/&gt;&lt;w:sz w:val=&quot;32&quot;/&gt;&lt;w:sz-cs w:val=&quot;32&quot;/&gt;&lt;w:as&lt;m:rianLayout w:id=&quot;2090649097&quot;/&gt;&lt;/w:rPr&gt;&lt;m:t&gt;conn&lt;/m:t&gt;&lt;/m:r&gt;&lt;/m:sub&gt;&lt;/m:sSub&gt;&lt;m:r&gt;&lt;w:rPr&gt;&lt;w:rFonts w:ascii=&quot;Cambria Math&quot; w:fareast=&quot;・ｸｸ譏取悃&quot; w:h-ansi=&quot;Cambria Math&quot; w:cs=&quot;Times New Romanw:rF&quot;/&gt;&lt;wx:font wx:val=&quot;Cambria Math&quot;/&gt;&lt;w:i/&gt;&lt;w:i-cs/&gt;&lt;w:color w:val=&quot;0&lt;m:r00000&quot;/&gt;&lt;w:kern w:val=&quot;24&quot;/&gt;&lt;w:sz w:val=&quot;32&quot;/&gt;&lt;w:sz-cs w:val=&quot;32&quot;/&gt;ub&gt;&lt;&lt;w:asianLayout w:id=&quot;2090649098&quot;/&gt;&lt;/w:rPath&quot;r&gt;&lt;m:t&gt;)&lt;/m:t&gt;&lt;/m:r&gt;&lt;/m:oM=&quot;・ath&gt;&lt;/m:oMathPara&gt;&lt;/w:p&gt;&lt;w:sectPr wsp:rsidRF=&quot;00000000&quot;&gt;&lt;w:pgSz w:w=&quot;12240&quot; w:h=&quot;15840&quot;/&gt;&lt;w:pgMar w:top=&quot;1985&quot; w:rirght=&quot;1701&quot; w:bottom=&quot;1701&quot; w:left=&quot;1701&quot; w:header=&quot;720&quot; w:footer=&quot;720&quot; &lt;w:gutter=&quot;0&quot;/&gt;&lt;w:cols w:space=&quot;720&quot;/&gt;&quot;&lt;/w:sectPr&gt;&lt;/wx:sect&gt;&lt;/w:body&gt;&lt;/w:wordDocument&gt;">
            <v:imagedata r:id="rId12" o:title="" chromakey="white"/>
          </v:shape>
        </w:pict>
      </w:r>
      <w:r w:rsidRPr="000E23A7">
        <w:rPr>
          <w:rFonts w:ascii="游明朝" w:eastAsia="游明朝" w:hAnsi="游明朝"/>
          <w:sz w:val="20"/>
        </w:rPr>
        <w:instrText xml:space="preserve"> </w:instrText>
      </w:r>
      <w:r w:rsidRPr="000E23A7">
        <w:rPr>
          <w:rFonts w:ascii="游明朝" w:eastAsia="游明朝" w:hAnsi="游明朝"/>
          <w:sz w:val="20"/>
        </w:rPr>
        <w:fldChar w:fldCharType="end"/>
      </w:r>
    </w:p>
    <w:p w14:paraId="1DBED1C1" w14:textId="77777777" w:rsidR="0039762E" w:rsidRDefault="0039762E" w:rsidP="0039762E">
      <w:pPr>
        <w:pStyle w:val="a5"/>
        <w:rPr>
          <w:rFonts w:ascii="游明朝" w:eastAsia="游明朝" w:hAnsi="游明朝"/>
          <w:b/>
          <w:bCs/>
          <w:sz w:val="20"/>
        </w:rPr>
      </w:pPr>
    </w:p>
    <w:p w14:paraId="675B0E6D" w14:textId="77777777" w:rsidR="0039762E" w:rsidRPr="0094077D" w:rsidRDefault="0039762E" w:rsidP="0094077D">
      <w:pPr>
        <w:pStyle w:val="a5"/>
        <w:ind w:left="720"/>
        <w:rPr>
          <w:rFonts w:ascii="游明朝" w:eastAsia="游明朝" w:hAnsi="游明朝"/>
          <w:b/>
          <w:bCs/>
          <w:sz w:val="20"/>
        </w:rPr>
      </w:pPr>
    </w:p>
    <w:p w14:paraId="4A772806" w14:textId="77777777" w:rsidR="00370B52" w:rsidRPr="00A92172" w:rsidRDefault="00370B52" w:rsidP="00370B52">
      <w:pPr>
        <w:pStyle w:val="a5"/>
        <w:numPr>
          <w:ilvl w:val="2"/>
          <w:numId w:val="7"/>
        </w:numPr>
        <w:rPr>
          <w:rFonts w:ascii="游明朝" w:eastAsia="游明朝" w:hAnsi="游明朝"/>
          <w:b/>
          <w:bCs/>
          <w:sz w:val="20"/>
        </w:rPr>
      </w:pPr>
      <w:r w:rsidRPr="00A92172">
        <w:rPr>
          <w:rFonts w:ascii="游明朝" w:eastAsia="游明朝" w:hAnsi="游明朝" w:hint="eastAsia"/>
          <w:b/>
          <w:bCs/>
          <w:sz w:val="20"/>
        </w:rPr>
        <w:t>センサネットワーク展開時のグループ化アルゴリズム</w:t>
      </w:r>
    </w:p>
    <w:p w14:paraId="5D4EE5AE" w14:textId="12F76642" w:rsidR="001F39C0" w:rsidRPr="00A92172" w:rsidRDefault="00C41B67" w:rsidP="00FB6B61">
      <w:pPr>
        <w:pStyle w:val="a5"/>
        <w:ind w:firstLineChars="100" w:firstLine="200"/>
        <w:rPr>
          <w:rFonts w:ascii="游明朝" w:eastAsia="游明朝" w:hAnsi="游明朝"/>
          <w:sz w:val="20"/>
        </w:rPr>
      </w:pPr>
      <w:r w:rsidRPr="00C41B67">
        <w:rPr>
          <w:rFonts w:ascii="游明朝" w:eastAsia="游明朝" w:hAnsi="游明朝" w:hint="eastAsia"/>
          <w:sz w:val="20"/>
        </w:rPr>
        <w:t>センサネットワークが展開される初回起動時にグループを作成する手法を述べる．</w:t>
      </w:r>
      <w:r w:rsidR="00A34EF8">
        <w:rPr>
          <w:rFonts w:ascii="游明朝" w:eastAsia="游明朝" w:hAnsi="游明朝" w:hint="eastAsia"/>
          <w:sz w:val="20"/>
        </w:rPr>
        <w:t>NSがセンサノードのトポロジを把握するため，各ノードが周囲の</w:t>
      </w:r>
      <w:r w:rsidR="00D6246A">
        <w:rPr>
          <w:rFonts w:ascii="游明朝" w:eastAsia="游明朝" w:hAnsi="游明朝" w:hint="eastAsia"/>
          <w:sz w:val="20"/>
        </w:rPr>
        <w:t>ノード</w:t>
      </w:r>
      <w:r w:rsidR="00A34EF8">
        <w:rPr>
          <w:rFonts w:ascii="游明朝" w:eastAsia="游明朝" w:hAnsi="游明朝" w:hint="eastAsia"/>
          <w:sz w:val="20"/>
        </w:rPr>
        <w:t>情報を探索する．</w:t>
      </w:r>
      <w:r w:rsidR="00541109">
        <w:rPr>
          <w:rFonts w:ascii="游明朝" w:eastAsia="游明朝" w:hAnsi="游明朝" w:hint="eastAsia"/>
          <w:sz w:val="20"/>
        </w:rPr>
        <w:t>ノードは起動時に，BLEで</w:t>
      </w:r>
      <w:r w:rsidR="00947FC6">
        <w:rPr>
          <w:rFonts w:ascii="游明朝" w:eastAsia="游明朝" w:hAnsi="游明朝" w:hint="eastAsia"/>
          <w:sz w:val="20"/>
        </w:rPr>
        <w:t>自身の情報を発信するとともに，周囲のノード情報を収集し</w:t>
      </w:r>
      <w:r w:rsidR="00040EBB">
        <w:rPr>
          <w:rFonts w:ascii="游明朝" w:eastAsia="游明朝" w:hAnsi="游明朝" w:hint="eastAsia"/>
          <w:sz w:val="20"/>
        </w:rPr>
        <w:t>近傍</w:t>
      </w:r>
      <w:r w:rsidR="00541109">
        <w:rPr>
          <w:rFonts w:ascii="游明朝" w:eastAsia="游明朝" w:hAnsi="游明朝" w:hint="eastAsia"/>
          <w:sz w:val="20"/>
        </w:rPr>
        <w:t>ノード</w:t>
      </w:r>
      <w:r w:rsidR="00040EBB">
        <w:rPr>
          <w:rFonts w:ascii="游明朝" w:eastAsia="游明朝" w:hAnsi="游明朝" w:hint="eastAsia"/>
          <w:sz w:val="20"/>
        </w:rPr>
        <w:t>の</w:t>
      </w:r>
      <w:r w:rsidR="003B391E">
        <w:rPr>
          <w:rFonts w:ascii="游明朝" w:eastAsia="游明朝" w:hAnsi="游明朝" w:hint="eastAsia"/>
          <w:sz w:val="20"/>
        </w:rPr>
        <w:t>リストを作成</w:t>
      </w:r>
      <w:r w:rsidR="001475A4">
        <w:rPr>
          <w:rFonts w:ascii="游明朝" w:eastAsia="游明朝" w:hAnsi="游明朝" w:hint="eastAsia"/>
          <w:sz w:val="20"/>
        </w:rPr>
        <w:t>した後</w:t>
      </w:r>
      <w:r w:rsidR="00A00822">
        <w:rPr>
          <w:rFonts w:ascii="游明朝" w:eastAsia="游明朝" w:hAnsi="游明朝" w:hint="eastAsia"/>
          <w:sz w:val="20"/>
        </w:rPr>
        <w:t>，</w:t>
      </w:r>
      <w:r w:rsidR="003B391E">
        <w:rPr>
          <w:rFonts w:ascii="游明朝" w:eastAsia="游明朝" w:hAnsi="游明朝" w:hint="eastAsia"/>
          <w:sz w:val="20"/>
        </w:rPr>
        <w:t>NSへ送信する</w:t>
      </w:r>
      <w:r w:rsidR="00085ADE">
        <w:rPr>
          <w:rFonts w:ascii="游明朝" w:eastAsia="游明朝" w:hAnsi="游明朝" w:hint="eastAsia"/>
          <w:sz w:val="20"/>
        </w:rPr>
        <w:t>．</w:t>
      </w:r>
      <w:r w:rsidR="009C4EB5">
        <w:rPr>
          <w:rFonts w:ascii="游明朝" w:eastAsia="游明朝" w:hAnsi="游明朝" w:hint="eastAsia"/>
          <w:sz w:val="20"/>
        </w:rPr>
        <w:t>NS</w:t>
      </w:r>
      <w:r w:rsidR="00873DDC">
        <w:rPr>
          <w:rFonts w:ascii="游明朝" w:eastAsia="游明朝" w:hAnsi="游明朝" w:hint="eastAsia"/>
          <w:sz w:val="20"/>
        </w:rPr>
        <w:t>がノード情報を集約した後</w:t>
      </w:r>
      <w:r w:rsidR="009C4EB5">
        <w:rPr>
          <w:rFonts w:ascii="游明朝" w:eastAsia="游明朝" w:hAnsi="游明朝" w:hint="eastAsia"/>
          <w:sz w:val="20"/>
        </w:rPr>
        <w:t>，</w:t>
      </w:r>
      <w:r w:rsidRPr="00C41B67">
        <w:rPr>
          <w:rFonts w:ascii="游明朝" w:eastAsia="游明朝" w:hAnsi="游明朝" w:hint="eastAsia"/>
          <w:sz w:val="20"/>
        </w:rPr>
        <w:t>グループとGL を選出する．NSはノードの固有ID，及び個々の信号強度を用いて重複ノードのないグループを作成しグループごとに</w:t>
      </w:r>
      <w:r w:rsidR="00ED453C">
        <w:rPr>
          <w:rFonts w:ascii="游明朝" w:eastAsia="游明朝" w:hAnsi="游明朝" w:hint="eastAsia"/>
          <w:sz w:val="20"/>
        </w:rPr>
        <w:t>１</w:t>
      </w:r>
      <w:r w:rsidRPr="00C41B67">
        <w:rPr>
          <w:rFonts w:ascii="游明朝" w:eastAsia="游明朝" w:hAnsi="游明朝" w:hint="eastAsia"/>
          <w:sz w:val="20"/>
        </w:rPr>
        <w:t>つGL ノードを選出する．</w:t>
      </w:r>
    </w:p>
    <w:p w14:paraId="36CE3102" w14:textId="77777777" w:rsidR="001F39C0" w:rsidRPr="00A92172" w:rsidRDefault="001F39C0" w:rsidP="00C41B67">
      <w:pPr>
        <w:pStyle w:val="a5"/>
        <w:rPr>
          <w:rFonts w:ascii="游明朝" w:eastAsia="游明朝" w:hAnsi="游明朝"/>
          <w:sz w:val="20"/>
        </w:rPr>
      </w:pPr>
    </w:p>
    <w:p w14:paraId="1C63ADD4" w14:textId="43C56011" w:rsidR="004F3A16" w:rsidRPr="004F3A16" w:rsidRDefault="004F3A16" w:rsidP="004F3A16">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00370B52" w:rsidRPr="00A92172">
        <w:rPr>
          <w:rFonts w:ascii="游明朝" w:eastAsia="游明朝" w:hAnsi="游明朝" w:hint="eastAsia"/>
          <w:b/>
          <w:bCs/>
          <w:sz w:val="20"/>
        </w:rPr>
        <w:t>自律型</w:t>
      </w:r>
      <w:r>
        <w:rPr>
          <w:rFonts w:ascii="游明朝" w:eastAsia="游明朝" w:hAnsi="游明朝" w:hint="eastAsia"/>
          <w:b/>
          <w:bCs/>
          <w:sz w:val="20"/>
        </w:rPr>
        <w:t>再</w:t>
      </w:r>
      <w:r w:rsidR="00370B52" w:rsidRPr="00A92172">
        <w:rPr>
          <w:rFonts w:ascii="游明朝" w:eastAsia="游明朝" w:hAnsi="游明朝" w:hint="eastAsia"/>
          <w:b/>
          <w:bCs/>
          <w:sz w:val="20"/>
        </w:rPr>
        <w:t>グループ化</w:t>
      </w:r>
    </w:p>
    <w:p w14:paraId="3223646B" w14:textId="7E33CA5A" w:rsidR="00C41B67" w:rsidRDefault="00A15A36" w:rsidP="00D03319">
      <w:pPr>
        <w:pStyle w:val="a5"/>
        <w:ind w:firstLineChars="100" w:firstLine="200"/>
        <w:rPr>
          <w:rFonts w:ascii="游明朝" w:eastAsia="游明朝" w:hAnsi="游明朝"/>
          <w:sz w:val="20"/>
        </w:rPr>
      </w:pPr>
      <w:r>
        <w:rPr>
          <w:rFonts w:ascii="游明朝" w:eastAsia="游明朝" w:hAnsi="游明朝" w:hint="eastAsia"/>
          <w:sz w:val="20"/>
        </w:rPr>
        <w:t xml:space="preserve">グループ化の特徴として，GL </w:t>
      </w:r>
      <w:r w:rsidR="00D96577">
        <w:rPr>
          <w:rFonts w:ascii="游明朝" w:eastAsia="游明朝" w:hAnsi="游明朝" w:hint="eastAsia"/>
          <w:sz w:val="20"/>
        </w:rPr>
        <w:t>は</w:t>
      </w:r>
      <w:r>
        <w:rPr>
          <w:rFonts w:ascii="游明朝" w:eastAsia="游明朝" w:hAnsi="游明朝" w:hint="eastAsia"/>
          <w:sz w:val="20"/>
        </w:rPr>
        <w:t>GMに比べ消費電力が大きい．</w:t>
      </w:r>
      <w:r w:rsidR="00CC3402">
        <w:rPr>
          <w:rFonts w:ascii="游明朝" w:eastAsia="游明朝" w:hAnsi="游明朝" w:hint="eastAsia"/>
          <w:sz w:val="20"/>
        </w:rPr>
        <w:t>そのため，GLの入れ替えを行いグループ内の消費電力平準化を図る．</w:t>
      </w:r>
      <w:r w:rsidR="00C80CB1">
        <w:rPr>
          <w:rFonts w:ascii="游明朝" w:eastAsia="游明朝" w:hAnsi="游明朝" w:hint="eastAsia"/>
          <w:sz w:val="20"/>
        </w:rPr>
        <w:t>GM</w:t>
      </w:r>
      <w:r w:rsidR="00C41B67" w:rsidRPr="00C41B67">
        <w:rPr>
          <w:rFonts w:ascii="游明朝" w:eastAsia="游明朝" w:hAnsi="游明朝" w:hint="eastAsia"/>
          <w:sz w:val="20"/>
        </w:rPr>
        <w:t>がGLに，</w:t>
      </w:r>
      <w:r w:rsidR="0077593B">
        <w:rPr>
          <w:rFonts w:ascii="游明朝" w:eastAsia="游明朝" w:hAnsi="游明朝" w:hint="eastAsia"/>
          <w:sz w:val="20"/>
        </w:rPr>
        <w:t>信号強度</w:t>
      </w:r>
      <w:r w:rsidR="00C41B67" w:rsidRPr="00C41B67">
        <w:rPr>
          <w:rFonts w:ascii="游明朝" w:eastAsia="游明朝" w:hAnsi="游明朝" w:hint="eastAsia"/>
          <w:sz w:val="20"/>
        </w:rPr>
        <w:t>，</w:t>
      </w:r>
      <w:r w:rsidR="001F39C0">
        <w:rPr>
          <w:rFonts w:ascii="游明朝" w:eastAsia="游明朝" w:hAnsi="游明朝" w:hint="eastAsia"/>
          <w:sz w:val="20"/>
        </w:rPr>
        <w:t>通信回数</w:t>
      </w:r>
      <w:r w:rsidR="00C41B67" w:rsidRPr="00C41B67">
        <w:rPr>
          <w:rFonts w:ascii="游明朝" w:eastAsia="游明朝" w:hAnsi="游明朝" w:hint="eastAsia"/>
          <w:sz w:val="20"/>
        </w:rPr>
        <w:t>及びセンサデータを送信する．GLは受信時に，バッテリー残量をもとに次のGLを選出したのち，データを集約し</w:t>
      </w:r>
      <w:r w:rsidR="001E4F66">
        <w:rPr>
          <w:rFonts w:ascii="游明朝" w:eastAsia="游明朝" w:hAnsi="游明朝" w:hint="eastAsia"/>
          <w:sz w:val="20"/>
        </w:rPr>
        <w:t>NS</w:t>
      </w:r>
      <w:r w:rsidR="00C41B67" w:rsidRPr="00C41B67">
        <w:rPr>
          <w:rFonts w:ascii="游明朝" w:eastAsia="游明朝" w:hAnsi="游明朝" w:hint="eastAsia"/>
          <w:sz w:val="20"/>
        </w:rPr>
        <w:t>へ送信する．</w:t>
      </w:r>
    </w:p>
    <w:p w14:paraId="1AA16E98" w14:textId="220ED7D9" w:rsidR="001B0297" w:rsidRPr="00462EC4" w:rsidRDefault="001B0297" w:rsidP="00462EC4">
      <w:pPr>
        <w:pStyle w:val="a5"/>
        <w:rPr>
          <w:rFonts w:ascii="游明朝" w:eastAsia="游明朝" w:hAnsi="游明朝"/>
          <w:b/>
          <w:bCs/>
          <w:sz w:val="20"/>
        </w:rPr>
      </w:pPr>
    </w:p>
    <w:p w14:paraId="3E1C8D05" w14:textId="77DEA28D" w:rsidR="003F132A" w:rsidRPr="00A92172" w:rsidRDefault="0047067A" w:rsidP="00566056">
      <w:pPr>
        <w:pStyle w:val="a5"/>
        <w:numPr>
          <w:ilvl w:val="0"/>
          <w:numId w:val="7"/>
        </w:numPr>
        <w:rPr>
          <w:rFonts w:ascii="游明朝" w:eastAsia="游明朝" w:hAnsi="游明朝"/>
          <w:b/>
          <w:bCs/>
          <w:sz w:val="24"/>
          <w:szCs w:val="24"/>
        </w:rPr>
      </w:pPr>
      <w:ins w:id="71" w:author="稲村浩" w:date="2019-12-26T17:03:00Z">
        <w:r>
          <w:rPr>
            <w:rFonts w:ascii="游明朝" w:eastAsia="游明朝" w:hAnsi="游明朝" w:hint="eastAsia"/>
            <w:b/>
            <w:bCs/>
            <w:sz w:val="24"/>
            <w:szCs w:val="24"/>
          </w:rPr>
          <w:t xml:space="preserve"> </w:t>
        </w:r>
      </w:ins>
      <w:proofErr w:type="spellStart"/>
      <w:ins w:id="72" w:author="稲村浩" w:date="2019-12-26T17:04:00Z">
        <w:r w:rsidRPr="0047067A">
          <w:rPr>
            <w:rFonts w:ascii="游明朝" w:eastAsia="游明朝" w:hAnsi="游明朝" w:hint="eastAsia"/>
            <w:b/>
            <w:bCs/>
            <w:sz w:val="24"/>
            <w:szCs w:val="24"/>
          </w:rPr>
          <w:t>LoRaWAN</w:t>
        </w:r>
        <w:proofErr w:type="spellEnd"/>
        <w:r>
          <w:rPr>
            <w:rFonts w:ascii="游明朝" w:eastAsia="游明朝" w:hAnsi="游明朝" w:hint="eastAsia"/>
            <w:b/>
            <w:bCs/>
            <w:sz w:val="24"/>
            <w:szCs w:val="24"/>
          </w:rPr>
          <w:t>利用時の</w:t>
        </w:r>
        <w:r w:rsidRPr="0047067A">
          <w:rPr>
            <w:rFonts w:ascii="游明朝" w:eastAsia="游明朝" w:hAnsi="游明朝" w:hint="eastAsia"/>
            <w:b/>
            <w:bCs/>
            <w:sz w:val="24"/>
            <w:szCs w:val="24"/>
          </w:rPr>
          <w:t>消費電力量の実測</w:t>
        </w:r>
      </w:ins>
      <w:del w:id="73" w:author="稲村浩" w:date="2019-12-26T17:03:00Z">
        <w:r w:rsidR="003F132A" w:rsidRPr="00A92172" w:rsidDel="0047067A">
          <w:rPr>
            <w:rFonts w:ascii="游明朝" w:eastAsia="游明朝" w:hAnsi="游明朝" w:hint="eastAsia"/>
            <w:b/>
            <w:bCs/>
            <w:sz w:val="24"/>
            <w:szCs w:val="24"/>
          </w:rPr>
          <w:delText>基礎実験</w:delText>
        </w:r>
      </w:del>
    </w:p>
    <w:p w14:paraId="685ABD73" w14:textId="74DD4806" w:rsidR="00281D69" w:rsidRPr="00A92172" w:rsidDel="0047067A" w:rsidRDefault="00370B52" w:rsidP="00281D69">
      <w:pPr>
        <w:pStyle w:val="a8"/>
        <w:numPr>
          <w:ilvl w:val="1"/>
          <w:numId w:val="7"/>
        </w:numPr>
        <w:ind w:leftChars="0"/>
        <w:rPr>
          <w:del w:id="74" w:author="稲村浩" w:date="2019-12-26T17:06:00Z"/>
          <w:rFonts w:ascii="游明朝" w:eastAsia="游明朝" w:hAnsi="游明朝"/>
          <w:sz w:val="20"/>
        </w:rPr>
      </w:pPr>
      <w:del w:id="75" w:author="稲村浩" w:date="2019-12-26T17:06:00Z">
        <w:r w:rsidRPr="00A92172" w:rsidDel="0047067A">
          <w:rPr>
            <w:rFonts w:ascii="游明朝" w:eastAsia="游明朝" w:hAnsi="游明朝"/>
            <w:b/>
            <w:bCs/>
            <w:sz w:val="20"/>
          </w:rPr>
          <w:delText>LoRaWAN</w:delText>
        </w:r>
        <w:r w:rsidRPr="00A92172" w:rsidDel="0047067A">
          <w:rPr>
            <w:rFonts w:ascii="游明朝" w:eastAsia="游明朝" w:hAnsi="游明朝" w:hint="eastAsia"/>
            <w:b/>
            <w:bCs/>
            <w:sz w:val="20"/>
          </w:rPr>
          <w:delText>とB</w:delText>
        </w:r>
        <w:r w:rsidRPr="00A92172" w:rsidDel="0047067A">
          <w:rPr>
            <w:rFonts w:ascii="游明朝" w:eastAsia="游明朝" w:hAnsi="游明朝"/>
            <w:b/>
            <w:bCs/>
            <w:sz w:val="20"/>
          </w:rPr>
          <w:delText>LE</w:delText>
        </w:r>
        <w:r w:rsidRPr="00A92172" w:rsidDel="0047067A">
          <w:rPr>
            <w:rFonts w:ascii="游明朝" w:eastAsia="游明朝" w:hAnsi="游明朝" w:hint="eastAsia"/>
            <w:b/>
            <w:bCs/>
            <w:sz w:val="20"/>
          </w:rPr>
          <w:delText>における消費電力量の</w:delText>
        </w:r>
        <w:r w:rsidR="00771F7A" w:rsidDel="0047067A">
          <w:rPr>
            <w:rFonts w:ascii="游明朝" w:eastAsia="游明朝" w:hAnsi="游明朝" w:hint="eastAsia"/>
            <w:b/>
            <w:bCs/>
            <w:sz w:val="20"/>
          </w:rPr>
          <w:delText>実測</w:delText>
        </w:r>
      </w:del>
    </w:p>
    <w:p w14:paraId="7C22CD4D" w14:textId="306D441B"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グループ化アルゴリズムの適応点を明らかにするためにBLEが</w:t>
      </w:r>
      <w:proofErr w:type="spellStart"/>
      <w:r w:rsidR="002C76E4">
        <w:rPr>
          <w:rFonts w:ascii="游明朝" w:eastAsia="游明朝" w:hAnsi="游明朝"/>
          <w:sz w:val="20"/>
        </w:rPr>
        <w:t>LoRa</w:t>
      </w:r>
      <w:proofErr w:type="spellEnd"/>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3D5449">
        <w:rPr>
          <w:rFonts w:ascii="游明朝" w:eastAsia="游明朝" w:hAnsi="游明朝"/>
          <w:sz w:val="20"/>
        </w:rPr>
        <w:t>[</w:t>
      </w:r>
      <w:r w:rsidR="006C6CC5">
        <w:rPr>
          <w:rFonts w:ascii="游明朝" w:eastAsia="游明朝" w:hAnsi="游明朝" w:hint="eastAsia"/>
          <w:sz w:val="20"/>
        </w:rPr>
        <w:t>表2</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proofErr w:type="spellStart"/>
      <w:r w:rsidR="00265711" w:rsidRPr="00A92172">
        <w:rPr>
          <w:rFonts w:ascii="游明朝" w:eastAsia="游明朝" w:hAnsi="游明朝" w:hint="eastAsia"/>
          <w:sz w:val="20"/>
        </w:rPr>
        <w:t>LoRaWAN</w:t>
      </w:r>
      <w:proofErr w:type="spellEnd"/>
      <w:r w:rsidR="00265711" w:rsidRPr="00A92172">
        <w:rPr>
          <w:rFonts w:ascii="游明朝" w:eastAsia="游明朝" w:hAnsi="游明朝" w:hint="eastAsia"/>
          <w:sz w:val="20"/>
        </w:rPr>
        <w:t>モジュール及び消費電力計を用いて，起動から初回送信，送信，スリープとイベントごとに消費電力を計測した．</w:t>
      </w:r>
    </w:p>
    <w:p w14:paraId="6BB2A2B6" w14:textId="05BDE680" w:rsidR="00E35B6E" w:rsidRPr="0047067A" w:rsidRDefault="0047067A" w:rsidP="00281D69">
      <w:pPr>
        <w:pStyle w:val="a8"/>
        <w:ind w:leftChars="0" w:left="0" w:firstLineChars="100" w:firstLine="200"/>
        <w:rPr>
          <w:rFonts w:ascii="游明朝" w:eastAsia="游明朝" w:hAnsi="游明朝" w:hint="eastAsia"/>
          <w:color w:val="FF0000"/>
          <w:sz w:val="20"/>
          <w:rPrChange w:id="76" w:author="稲村浩" w:date="2019-12-26T17:06:00Z">
            <w:rPr>
              <w:rFonts w:ascii="游明朝" w:eastAsia="游明朝" w:hAnsi="游明朝" w:hint="eastAsia"/>
              <w:sz w:val="20"/>
            </w:rPr>
          </w:rPrChange>
        </w:rPr>
      </w:pPr>
      <w:ins w:id="77" w:author="稲村浩" w:date="2019-12-26T17:06:00Z">
        <w:r w:rsidRPr="0047067A">
          <w:rPr>
            <w:rFonts w:ascii="游明朝" w:eastAsia="游明朝" w:hAnsi="游明朝" w:hint="eastAsia"/>
            <w:color w:val="FF0000"/>
            <w:sz w:val="20"/>
            <w:rPrChange w:id="78" w:author="稲村浩" w:date="2019-12-26T17:06:00Z">
              <w:rPr>
                <w:rFonts w:ascii="游明朝" w:eastAsia="游明朝" w:hAnsi="游明朝" w:hint="eastAsia"/>
                <w:sz w:val="20"/>
              </w:rPr>
            </w:rPrChange>
          </w:rPr>
          <w:t>（実験環境について述べる）</w:t>
        </w:r>
      </w:ins>
    </w:p>
    <w:p w14:paraId="6F05EC21" w14:textId="40525D54" w:rsidR="00DB4E45" w:rsidRDefault="009F339A" w:rsidP="00DB4E45">
      <w:pPr>
        <w:pStyle w:val="a5"/>
        <w:ind w:firstLine="199"/>
        <w:jc w:val="center"/>
        <w:rPr>
          <w:rFonts w:ascii="游明朝" w:eastAsia="游明朝" w:hAnsi="游明朝"/>
          <w:sz w:val="20"/>
        </w:rPr>
      </w:pPr>
      <w:r>
        <w:rPr>
          <w:rFonts w:ascii="游明朝" w:eastAsia="游明朝" w:hAnsi="游明朝" w:hint="eastAsia"/>
          <w:sz w:val="20"/>
        </w:rPr>
        <w:t xml:space="preserve">表2　</w:t>
      </w:r>
      <w:r w:rsidR="00DB4E45">
        <w:rPr>
          <w:rFonts w:ascii="游明朝" w:eastAsia="游明朝" w:hAnsi="游明朝" w:hint="eastAsia"/>
          <w:sz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939"/>
      </w:tblGrid>
      <w:tr w:rsidR="005F7ACC" w:rsidRPr="005F7ACC" w14:paraId="75C50134" w14:textId="77777777" w:rsidTr="005F7ACC">
        <w:trPr>
          <w:jc w:val="center"/>
        </w:trPr>
        <w:tc>
          <w:tcPr>
            <w:tcW w:w="2303" w:type="dxa"/>
            <w:shd w:val="clear" w:color="auto" w:fill="auto"/>
          </w:tcPr>
          <w:p w14:paraId="51409636" w14:textId="77777777" w:rsidR="00DB4E45" w:rsidRPr="005F7ACC" w:rsidRDefault="00DB4E45" w:rsidP="005F7ACC">
            <w:pPr>
              <w:pStyle w:val="a5"/>
              <w:jc w:val="center"/>
              <w:rPr>
                <w:rFonts w:ascii="游明朝" w:eastAsia="游明朝" w:hAnsi="游明朝"/>
                <w:sz w:val="20"/>
              </w:rPr>
            </w:pPr>
            <w:r w:rsidRPr="005F7ACC">
              <w:rPr>
                <w:rFonts w:ascii="游明朝" w:eastAsia="游明朝" w:hAnsi="游明朝" w:hint="eastAsia"/>
                <w:sz w:val="20"/>
              </w:rPr>
              <w:t>GWとの距離</w:t>
            </w:r>
          </w:p>
        </w:tc>
        <w:tc>
          <w:tcPr>
            <w:tcW w:w="939" w:type="dxa"/>
            <w:shd w:val="clear" w:color="auto" w:fill="auto"/>
          </w:tcPr>
          <w:p w14:paraId="35CF88EF" w14:textId="77777777" w:rsidR="00DB4E45" w:rsidRPr="005F7ACC" w:rsidRDefault="00DB4E45" w:rsidP="005F7ACC">
            <w:pPr>
              <w:pStyle w:val="a5"/>
              <w:jc w:val="center"/>
              <w:rPr>
                <w:rFonts w:ascii="游明朝" w:eastAsia="游明朝" w:hAnsi="游明朝"/>
                <w:sz w:val="20"/>
              </w:rPr>
            </w:pPr>
            <w:r w:rsidRPr="005F7ACC">
              <w:rPr>
                <w:rFonts w:ascii="游明朝" w:eastAsia="游明朝" w:hAnsi="游明朝" w:hint="eastAsia"/>
                <w:sz w:val="20"/>
              </w:rPr>
              <w:t>3.5km</w:t>
            </w:r>
          </w:p>
        </w:tc>
      </w:tr>
      <w:tr w:rsidR="005F7ACC" w:rsidRPr="005F7ACC" w14:paraId="7347498B" w14:textId="77777777" w:rsidTr="005F7ACC">
        <w:trPr>
          <w:jc w:val="center"/>
        </w:trPr>
        <w:tc>
          <w:tcPr>
            <w:tcW w:w="2303" w:type="dxa"/>
            <w:shd w:val="clear" w:color="auto" w:fill="auto"/>
          </w:tcPr>
          <w:p w14:paraId="21CC1391" w14:textId="77777777" w:rsidR="00DB4E45" w:rsidRPr="005F7ACC" w:rsidRDefault="00DB4E45" w:rsidP="005F7ACC">
            <w:pPr>
              <w:pStyle w:val="a5"/>
              <w:jc w:val="left"/>
              <w:rPr>
                <w:rFonts w:ascii="游明朝" w:eastAsia="游明朝" w:hAnsi="游明朝"/>
                <w:sz w:val="20"/>
              </w:rPr>
            </w:pPr>
            <w:r w:rsidRPr="005F7ACC">
              <w:rPr>
                <w:rFonts w:ascii="游明朝" w:eastAsia="游明朝" w:hAnsi="游明朝" w:hint="eastAsia"/>
                <w:sz w:val="20"/>
              </w:rPr>
              <w:t>拡散率（</w:t>
            </w:r>
            <w:proofErr w:type="spellStart"/>
            <w:r w:rsidRPr="005F7ACC">
              <w:rPr>
                <w:rFonts w:ascii="游明朝" w:eastAsia="游明朝" w:hAnsi="游明朝" w:hint="eastAsia"/>
                <w:sz w:val="20"/>
              </w:rPr>
              <w:t>L</w:t>
            </w:r>
            <w:r w:rsidRPr="005F7ACC">
              <w:rPr>
                <w:rFonts w:ascii="游明朝" w:eastAsia="游明朝" w:hAnsi="游明朝"/>
                <w:sz w:val="20"/>
              </w:rPr>
              <w:t>o</w:t>
            </w:r>
            <w:r w:rsidRPr="005F7ACC">
              <w:rPr>
                <w:rFonts w:ascii="游明朝" w:eastAsia="游明朝" w:hAnsi="游明朝" w:hint="eastAsia"/>
                <w:sz w:val="20"/>
              </w:rPr>
              <w:t>R</w:t>
            </w:r>
            <w:r w:rsidRPr="005F7ACC">
              <w:rPr>
                <w:rFonts w:ascii="游明朝" w:eastAsia="游明朝" w:hAnsi="游明朝"/>
                <w:sz w:val="20"/>
              </w:rPr>
              <w:t>aWAN</w:t>
            </w:r>
            <w:proofErr w:type="spellEnd"/>
            <w:r w:rsidRPr="005F7ACC">
              <w:rPr>
                <w:rFonts w:ascii="游明朝" w:eastAsia="游明朝" w:hAnsi="游明朝" w:hint="eastAsia"/>
                <w:sz w:val="20"/>
              </w:rPr>
              <w:t>）</w:t>
            </w:r>
          </w:p>
        </w:tc>
        <w:tc>
          <w:tcPr>
            <w:tcW w:w="939" w:type="dxa"/>
            <w:shd w:val="clear" w:color="auto" w:fill="auto"/>
          </w:tcPr>
          <w:p w14:paraId="2D1755E7" w14:textId="77777777" w:rsidR="00DB4E45" w:rsidRPr="005F7ACC" w:rsidRDefault="00DB4E45" w:rsidP="005F7ACC">
            <w:pPr>
              <w:pStyle w:val="a5"/>
              <w:jc w:val="center"/>
              <w:rPr>
                <w:rFonts w:ascii="游明朝" w:eastAsia="游明朝" w:hAnsi="游明朝"/>
                <w:sz w:val="20"/>
              </w:rPr>
            </w:pPr>
            <w:r w:rsidRPr="005F7ACC">
              <w:rPr>
                <w:rFonts w:ascii="游明朝" w:eastAsia="游明朝" w:hAnsi="游明朝" w:hint="eastAsia"/>
                <w:sz w:val="20"/>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12998FEA" w14:textId="7B7953D8" w:rsidR="0020323A" w:rsidRDefault="005F0AC6" w:rsidP="0020323A">
      <w:pPr>
        <w:pStyle w:val="a5"/>
        <w:ind w:firstLine="199"/>
        <w:rPr>
          <w:rFonts w:ascii="游明朝" w:eastAsia="游明朝" w:hAnsi="游明朝" w:hint="eastAsia"/>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．送信時における消費電力を</w:t>
      </w:r>
      <w:proofErr w:type="spellStart"/>
      <w:r w:rsidR="00D01895">
        <w:rPr>
          <w:rFonts w:ascii="游明朝" w:eastAsia="游明朝" w:hAnsi="游明朝" w:hint="eastAsia"/>
          <w:sz w:val="20"/>
        </w:rPr>
        <w:t>LoRaWAN</w:t>
      </w:r>
      <w:proofErr w:type="spellEnd"/>
      <w:r w:rsidR="00D01895">
        <w:rPr>
          <w:rFonts w:ascii="游明朝" w:eastAsia="游明朝" w:hAnsi="游明朝" w:hint="eastAsia"/>
          <w:sz w:val="20"/>
        </w:rPr>
        <w:t>のみと提案手法を用いた場合でモデル式を作成した．</w:t>
      </w:r>
    </w:p>
    <w:p w14:paraId="0671865D" w14:textId="5A938D43" w:rsidR="005F0AC6" w:rsidRDefault="00BB35DA" w:rsidP="0020323A">
      <w:pPr>
        <w:pStyle w:val="a5"/>
        <w:ind w:firstLine="199"/>
        <w:rPr>
          <w:rFonts w:ascii="游明朝" w:eastAsia="游明朝" w:hAnsi="游明朝"/>
          <w:sz w:val="20"/>
        </w:rPr>
      </w:pPr>
      <w:r>
        <w:rPr>
          <w:rFonts w:ascii="游明朝" w:eastAsia="游明朝" w:hAnsi="游明朝" w:hint="eastAsia"/>
          <w:sz w:val="20"/>
        </w:rPr>
        <w:t>実験による計測値と文献の参考値を当てはめると，提案手法を用いた場合一台あたり約900</w:t>
      </w:r>
      <w:r>
        <w:rPr>
          <w:rFonts w:ascii="游明朝" w:eastAsia="游明朝" w:hAnsi="游明朝"/>
          <w:sz w:val="20"/>
        </w:rPr>
        <w:t>mW</w:t>
      </w:r>
      <w:r>
        <w:rPr>
          <w:rFonts w:ascii="游明朝" w:eastAsia="游明朝" w:hAnsi="游明朝" w:hint="eastAsia"/>
          <w:sz w:val="20"/>
        </w:rPr>
        <w:t>の消費電力削減効果が見込める．</w:t>
      </w:r>
    </w:p>
    <w:p w14:paraId="49A3191F" w14:textId="70193F1E" w:rsidR="00B47E41" w:rsidRPr="0047067A" w:rsidRDefault="0047067A" w:rsidP="0020323A">
      <w:pPr>
        <w:pStyle w:val="a5"/>
        <w:ind w:firstLine="199"/>
        <w:rPr>
          <w:rFonts w:ascii="游明朝" w:eastAsia="游明朝" w:hAnsi="游明朝"/>
          <w:color w:val="FF0000"/>
          <w:sz w:val="20"/>
          <w:rPrChange w:id="79" w:author="稲村浩" w:date="2019-12-26T17:07:00Z">
            <w:rPr>
              <w:rFonts w:ascii="游明朝" w:eastAsia="游明朝" w:hAnsi="游明朝"/>
              <w:sz w:val="20"/>
            </w:rPr>
          </w:rPrChange>
        </w:rPr>
      </w:pPr>
      <w:ins w:id="80" w:author="稲村浩" w:date="2019-12-26T17:06:00Z">
        <w:r w:rsidRPr="0047067A">
          <w:rPr>
            <w:rFonts w:ascii="游明朝" w:eastAsia="游明朝" w:hAnsi="游明朝" w:hint="eastAsia"/>
            <w:color w:val="FF0000"/>
            <w:sz w:val="20"/>
            <w:rPrChange w:id="81" w:author="稲村浩" w:date="2019-12-26T17:07:00Z">
              <w:rPr>
                <w:rFonts w:ascii="游明朝" w:eastAsia="游明朝" w:hAnsi="游明朝" w:hint="eastAsia"/>
                <w:sz w:val="20"/>
              </w:rPr>
            </w:rPrChange>
          </w:rPr>
          <w:t>（その根拠</w:t>
        </w:r>
      </w:ins>
      <w:ins w:id="82" w:author="稲村浩" w:date="2019-12-26T17:07:00Z">
        <w:r w:rsidRPr="0047067A">
          <w:rPr>
            <w:rFonts w:ascii="游明朝" w:eastAsia="游明朝" w:hAnsi="游明朝" w:hint="eastAsia"/>
            <w:color w:val="FF0000"/>
            <w:sz w:val="20"/>
            <w:rPrChange w:id="83" w:author="稲村浩" w:date="2019-12-26T17:07:00Z">
              <w:rPr>
                <w:rFonts w:ascii="游明朝" w:eastAsia="游明朝" w:hAnsi="游明朝" w:hint="eastAsia"/>
                <w:sz w:val="20"/>
              </w:rPr>
            </w:rPrChange>
          </w:rPr>
          <w:t>を書く！！</w:t>
        </w:r>
        <w:r>
          <w:rPr>
            <w:rFonts w:ascii="游明朝" w:eastAsia="游明朝" w:hAnsi="游明朝" w:hint="eastAsia"/>
            <w:color w:val="FF0000"/>
            <w:sz w:val="20"/>
          </w:rPr>
          <w:t>このイベントごとの電力とか電力量とかを</w:t>
        </w:r>
      </w:ins>
      <w:ins w:id="84" w:author="稲村浩" w:date="2019-12-26T17:08:00Z">
        <w:r>
          <w:rPr>
            <w:rFonts w:ascii="游明朝" w:eastAsia="游明朝" w:hAnsi="游明朝" w:hint="eastAsia"/>
            <w:color w:val="FF0000"/>
            <w:sz w:val="20"/>
          </w:rPr>
          <w:t>モデル式にどう当て嵌めたか書かないと説明になっていない</w:t>
        </w:r>
      </w:ins>
      <w:ins w:id="85" w:author="稲村浩" w:date="2019-12-26T17:07:00Z">
        <w:r w:rsidRPr="0047067A">
          <w:rPr>
            <w:rFonts w:ascii="游明朝" w:eastAsia="游明朝" w:hAnsi="游明朝" w:hint="eastAsia"/>
            <w:color w:val="FF0000"/>
            <w:sz w:val="20"/>
            <w:rPrChange w:id="86" w:author="稲村浩" w:date="2019-12-26T17:07:00Z">
              <w:rPr>
                <w:rFonts w:ascii="游明朝" w:eastAsia="游明朝" w:hAnsi="游明朝" w:hint="eastAsia"/>
                <w:sz w:val="20"/>
              </w:rPr>
            </w:rPrChange>
          </w:rPr>
          <w:t>）</w:t>
        </w:r>
      </w:ins>
    </w:p>
    <w:p w14:paraId="40513129" w14:textId="1555FC97" w:rsidR="005F0AC6" w:rsidRPr="005F0AC6" w:rsidRDefault="005F0AC6" w:rsidP="007663D9">
      <w:pPr>
        <w:pStyle w:val="a8"/>
        <w:ind w:leftChars="0" w:left="0"/>
        <w:jc w:val="center"/>
        <w:rPr>
          <w:rFonts w:ascii="游明朝" w:eastAsia="游明朝" w:hAnsi="游明朝"/>
          <w:sz w:val="20"/>
        </w:rPr>
      </w:pPr>
      <w:r>
        <w:rPr>
          <w:rFonts w:ascii="游明朝" w:eastAsia="游明朝" w:hAnsi="游明朝"/>
          <w:sz w:val="20"/>
        </w:rPr>
        <w:br/>
      </w:r>
      <w:r>
        <w:rPr>
          <w:rFonts w:ascii="游明朝" w:eastAsia="游明朝" w:hAnsi="游明朝" w:hint="eastAsia"/>
          <w:sz w:val="20"/>
        </w:rPr>
        <w:t xml:space="preserve">表？　</w:t>
      </w:r>
      <w:r w:rsidRPr="005F0AC6">
        <w:rPr>
          <w:rFonts w:ascii="游明朝" w:eastAsia="游明朝" w:hAnsi="游明朝" w:hint="eastAsia"/>
          <w:sz w:val="20"/>
        </w:rPr>
        <w:t>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5F0AC6" w14:paraId="651ABFAF" w14:textId="77777777" w:rsidTr="00767784">
        <w:trPr>
          <w:trHeight w:val="253"/>
          <w:jc w:val="center"/>
        </w:trPr>
        <w:tc>
          <w:tcPr>
            <w:tcW w:w="1422" w:type="dxa"/>
            <w:shd w:val="clear" w:color="auto" w:fill="auto"/>
          </w:tcPr>
          <w:p w14:paraId="3114962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Event</w:t>
            </w:r>
          </w:p>
        </w:tc>
        <w:tc>
          <w:tcPr>
            <w:tcW w:w="1555" w:type="dxa"/>
            <w:shd w:val="clear" w:color="auto" w:fill="auto"/>
          </w:tcPr>
          <w:p w14:paraId="7DD0E107"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Time</w:t>
            </w:r>
            <w:r w:rsidRPr="00DC67F5">
              <w:rPr>
                <w:rFonts w:ascii="游明朝" w:eastAsia="游明朝" w:hAnsi="游明朝"/>
                <w:b/>
                <w:bCs/>
                <w:sz w:val="20"/>
              </w:rPr>
              <w:t xml:space="preserve"> (s)</w:t>
            </w:r>
          </w:p>
        </w:tc>
        <w:tc>
          <w:tcPr>
            <w:tcW w:w="1517" w:type="dxa"/>
            <w:shd w:val="clear" w:color="auto" w:fill="auto"/>
          </w:tcPr>
          <w:p w14:paraId="5155D6B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b/>
                <w:bCs/>
                <w:sz w:val="20"/>
              </w:rPr>
              <w:t>Power (P)</w:t>
            </w:r>
          </w:p>
        </w:tc>
      </w:tr>
      <w:tr w:rsidR="005F0AC6" w:rsidRPr="005F0AC6" w14:paraId="35DD35A5" w14:textId="77777777" w:rsidTr="00767784">
        <w:trPr>
          <w:trHeight w:val="264"/>
          <w:jc w:val="center"/>
        </w:trPr>
        <w:tc>
          <w:tcPr>
            <w:tcW w:w="1422" w:type="dxa"/>
            <w:shd w:val="clear" w:color="auto" w:fill="auto"/>
          </w:tcPr>
          <w:p w14:paraId="4E3885EC"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sz w:val="20"/>
              </w:rPr>
              <w:t>Activate</w:t>
            </w:r>
          </w:p>
        </w:tc>
        <w:tc>
          <w:tcPr>
            <w:tcW w:w="1555" w:type="dxa"/>
            <w:shd w:val="clear" w:color="auto" w:fill="auto"/>
          </w:tcPr>
          <w:p w14:paraId="69769768"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w:t>
            </w:r>
          </w:p>
        </w:tc>
        <w:tc>
          <w:tcPr>
            <w:tcW w:w="1517" w:type="dxa"/>
            <w:shd w:val="clear" w:color="auto" w:fill="auto"/>
          </w:tcPr>
          <w:p w14:paraId="059B6779"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02mW</w:t>
            </w:r>
          </w:p>
        </w:tc>
      </w:tr>
      <w:tr w:rsidR="005F0AC6" w:rsidRPr="005F0AC6" w14:paraId="11C98431" w14:textId="77777777" w:rsidTr="00767784">
        <w:trPr>
          <w:trHeight w:val="253"/>
          <w:jc w:val="center"/>
        </w:trPr>
        <w:tc>
          <w:tcPr>
            <w:tcW w:w="1422" w:type="dxa"/>
            <w:shd w:val="clear" w:color="auto" w:fill="auto"/>
          </w:tcPr>
          <w:p w14:paraId="025FC6A0" w14:textId="5C721AD0" w:rsidR="005F0AC6" w:rsidRPr="005F0AC6" w:rsidRDefault="007113A9" w:rsidP="005F0AC6">
            <w:pPr>
              <w:pStyle w:val="a8"/>
              <w:ind w:leftChars="0" w:left="0"/>
              <w:jc w:val="center"/>
              <w:rPr>
                <w:rFonts w:ascii="游明朝" w:eastAsia="游明朝" w:hAnsi="游明朝"/>
                <w:sz w:val="20"/>
              </w:rPr>
            </w:pPr>
            <w:r>
              <w:rPr>
                <w:rFonts w:ascii="游明朝" w:eastAsia="游明朝" w:hAnsi="游明朝"/>
                <w:sz w:val="20"/>
              </w:rPr>
              <w:t>Connection</w:t>
            </w:r>
          </w:p>
        </w:tc>
        <w:tc>
          <w:tcPr>
            <w:tcW w:w="1555" w:type="dxa"/>
            <w:shd w:val="clear" w:color="auto" w:fill="auto"/>
          </w:tcPr>
          <w:p w14:paraId="2F5386C6"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4</w:t>
            </w:r>
            <w:r w:rsidRPr="005F0AC6">
              <w:rPr>
                <w:rFonts w:ascii="游明朝" w:eastAsia="游明朝" w:hAnsi="游明朝"/>
                <w:sz w:val="20"/>
              </w:rPr>
              <w:t>.4</w:t>
            </w:r>
          </w:p>
        </w:tc>
        <w:tc>
          <w:tcPr>
            <w:tcW w:w="1517" w:type="dxa"/>
            <w:shd w:val="clear" w:color="auto" w:fill="auto"/>
          </w:tcPr>
          <w:p w14:paraId="32661893"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16mW</w:t>
            </w:r>
          </w:p>
        </w:tc>
      </w:tr>
      <w:tr w:rsidR="005F0AC6" w:rsidRPr="005F0AC6" w14:paraId="12C5F5A1" w14:textId="77777777" w:rsidTr="00767784">
        <w:trPr>
          <w:trHeight w:val="253"/>
          <w:jc w:val="center"/>
        </w:trPr>
        <w:tc>
          <w:tcPr>
            <w:tcW w:w="1422" w:type="dxa"/>
            <w:shd w:val="clear" w:color="auto" w:fill="auto"/>
          </w:tcPr>
          <w:p w14:paraId="7AE0F588"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S</w:t>
            </w:r>
            <w:r w:rsidRPr="005F0AC6">
              <w:rPr>
                <w:rFonts w:ascii="游明朝" w:eastAsia="游明朝" w:hAnsi="游明朝"/>
                <w:sz w:val="20"/>
              </w:rPr>
              <w:t>leep</w:t>
            </w:r>
          </w:p>
        </w:tc>
        <w:tc>
          <w:tcPr>
            <w:tcW w:w="1555" w:type="dxa"/>
            <w:shd w:val="clear" w:color="auto" w:fill="auto"/>
          </w:tcPr>
          <w:p w14:paraId="23386947"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N</w:t>
            </w:r>
            <w:r w:rsidRPr="005F0AC6">
              <w:rPr>
                <w:rFonts w:ascii="游明朝" w:eastAsia="游明朝" w:hAnsi="游明朝"/>
                <w:sz w:val="20"/>
              </w:rPr>
              <w:t>one</w:t>
            </w:r>
          </w:p>
        </w:tc>
        <w:tc>
          <w:tcPr>
            <w:tcW w:w="1517" w:type="dxa"/>
            <w:shd w:val="clear" w:color="auto" w:fill="auto"/>
          </w:tcPr>
          <w:p w14:paraId="462BA0D5"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5</w:t>
            </w:r>
            <w:r w:rsidRPr="005F0AC6">
              <w:rPr>
                <w:rFonts w:ascii="游明朝" w:eastAsia="游明朝" w:hAnsi="游明朝"/>
                <w:sz w:val="20"/>
              </w:rPr>
              <w:t>.1mW</w:t>
            </w:r>
          </w:p>
        </w:tc>
      </w:tr>
    </w:tbl>
    <w:p w14:paraId="47037FDA" w14:textId="77777777" w:rsidR="00B51284" w:rsidRPr="00A92172" w:rsidRDefault="00B51284">
      <w:pPr>
        <w:pStyle w:val="a5"/>
        <w:rPr>
          <w:rFonts w:ascii="游明朝" w:eastAsia="游明朝" w:hAnsi="游明朝"/>
        </w:rPr>
      </w:pPr>
    </w:p>
    <w:p w14:paraId="6C4C9812" w14:textId="77777777" w:rsidR="00D21A8B" w:rsidRPr="00A92172" w:rsidRDefault="00D21A8B" w:rsidP="00D21A8B">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最後に</w:t>
      </w:r>
    </w:p>
    <w:p w14:paraId="22D8D16E" w14:textId="79FCFF03" w:rsidR="00346922" w:rsidRDefault="0020238F" w:rsidP="008F02A7">
      <w:pPr>
        <w:pStyle w:val="a5"/>
        <w:rPr>
          <w:rFonts w:ascii="游明朝" w:eastAsia="游明朝" w:hAnsi="游明朝"/>
          <w:sz w:val="20"/>
        </w:rPr>
      </w:pPr>
      <w:r w:rsidRPr="00A92172">
        <w:rPr>
          <w:rFonts w:ascii="游明朝" w:eastAsia="游明朝" w:hAnsi="游明朝" w:hint="eastAsia"/>
          <w:b/>
          <w:bCs/>
          <w:sz w:val="24"/>
          <w:szCs w:val="24"/>
        </w:rPr>
        <w:t xml:space="preserve">　</w:t>
      </w:r>
      <w:r w:rsidRPr="00A92172">
        <w:rPr>
          <w:rFonts w:ascii="游明朝" w:eastAsia="游明朝" w:hAnsi="游明朝" w:hint="eastAsia"/>
          <w:sz w:val="20"/>
        </w:rPr>
        <w:t>本稿では，</w:t>
      </w:r>
      <w:proofErr w:type="spellStart"/>
      <w:r w:rsidR="00BF36F1">
        <w:rPr>
          <w:rFonts w:ascii="游明朝" w:eastAsia="游明朝" w:hAnsi="游明朝" w:hint="eastAsia"/>
          <w:sz w:val="20"/>
        </w:rPr>
        <w:t>LoRaWAN</w:t>
      </w:r>
      <w:proofErr w:type="spellEnd"/>
      <w:ins w:id="87" w:author="稲村浩" w:date="2019-12-26T17:08:00Z">
        <w:r w:rsidR="0047067A">
          <w:rPr>
            <w:rFonts w:ascii="游明朝" w:eastAsia="游明朝" w:hAnsi="游明朝" w:hint="eastAsia"/>
            <w:sz w:val="20"/>
          </w:rPr>
          <w:t>を用いた</w:t>
        </w:r>
        <w:r w:rsidR="0047067A">
          <w:rPr>
            <w:rFonts w:ascii="游明朝" w:eastAsia="游明朝" w:hAnsi="游明朝"/>
            <w:sz w:val="20"/>
          </w:rPr>
          <w:t>WSN</w:t>
        </w:r>
      </w:ins>
      <w:r w:rsidR="00BF36F1">
        <w:rPr>
          <w:rFonts w:ascii="游明朝" w:eastAsia="游明朝" w:hAnsi="游明朝" w:hint="eastAsia"/>
          <w:sz w:val="20"/>
        </w:rPr>
        <w:t>におけるスケーラビリティ向上のため，異種無線のグループ化手法を提案した</w:t>
      </w:r>
      <w:ins w:id="88" w:author="稲村浩" w:date="2019-12-26T17:09:00Z">
        <w:r w:rsidR="0047067A">
          <w:rPr>
            <w:rFonts w:ascii="游明朝" w:eastAsia="游明朝" w:hAnsi="游明朝" w:hint="eastAsia"/>
            <w:sz w:val="20"/>
          </w:rPr>
          <w:t>．本手法の実現性の確認のために</w:t>
        </w:r>
      </w:ins>
      <w:del w:id="89" w:author="稲村浩" w:date="2019-12-26T17:09:00Z">
        <w:r w:rsidR="00BF36F1" w:rsidDel="0047067A">
          <w:rPr>
            <w:rFonts w:ascii="游明朝" w:eastAsia="游明朝" w:hAnsi="游明朝" w:hint="eastAsia"/>
            <w:sz w:val="20"/>
          </w:rPr>
          <w:delText>，</w:delText>
        </w:r>
      </w:del>
      <w:ins w:id="90" w:author="稲村浩" w:date="2019-12-26T17:09:00Z">
        <w:r w:rsidR="0047067A">
          <w:rPr>
            <w:rFonts w:ascii="游明朝" w:eastAsia="游明朝" w:hAnsi="游明朝" w:hint="eastAsia"/>
            <w:sz w:val="20"/>
          </w:rPr>
          <w:t>モデルを立て</w:t>
        </w:r>
      </w:ins>
      <w:ins w:id="91" w:author="稲村浩" w:date="2019-12-26T17:10:00Z">
        <w:r w:rsidR="0047067A">
          <w:rPr>
            <w:rFonts w:ascii="游明朝" w:eastAsia="游明朝" w:hAnsi="游明朝" w:hint="eastAsia"/>
            <w:sz w:val="20"/>
          </w:rPr>
          <w:t>，評価に</w:t>
        </w:r>
      </w:ins>
      <w:bookmarkStart w:id="92" w:name="_GoBack"/>
      <w:bookmarkEnd w:id="92"/>
      <w:ins w:id="93" w:author="稲村浩" w:date="2019-12-26T17:09:00Z">
        <w:r w:rsidR="0047067A">
          <w:rPr>
            <w:rFonts w:ascii="游明朝" w:eastAsia="游明朝" w:hAnsi="游明朝" w:hint="eastAsia"/>
            <w:sz w:val="20"/>
          </w:rPr>
          <w:t>必要な</w:t>
        </w:r>
      </w:ins>
      <w:del w:id="94" w:author="稲村浩" w:date="2019-12-26T17:09:00Z">
        <w:r w:rsidR="00DE4201" w:rsidDel="0047067A">
          <w:rPr>
            <w:rFonts w:ascii="游明朝" w:eastAsia="游明朝" w:hAnsi="游明朝" w:hint="eastAsia"/>
            <w:sz w:val="20"/>
          </w:rPr>
          <w:delText>予備実験として，提案手法の有効性を検証するため，</w:delText>
        </w:r>
      </w:del>
      <w:r w:rsidR="00DE4201">
        <w:rPr>
          <w:rFonts w:ascii="游明朝" w:eastAsia="游明朝" w:hAnsi="游明朝" w:hint="eastAsia"/>
          <w:sz w:val="20"/>
        </w:rPr>
        <w:t>消費電力を計測した．結果として，既存手法と提案システムを用いた場合消費電力の観点で有効であることが分かった．</w:t>
      </w:r>
    </w:p>
    <w:p w14:paraId="1EE0B799" w14:textId="21CA3CA9" w:rsidR="0020238F" w:rsidRPr="008F02A7" w:rsidRDefault="0020238F" w:rsidP="006A4220">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D13480">
        <w:rPr>
          <w:rFonts w:ascii="游明朝" w:eastAsia="游明朝" w:hAnsi="游明朝" w:hint="eastAsia"/>
          <w:sz w:val="20"/>
        </w:rPr>
        <w:t>モデル式の</w:t>
      </w:r>
      <w:r w:rsidRPr="008F02A7">
        <w:rPr>
          <w:rFonts w:ascii="游明朝" w:eastAsia="游明朝" w:hAnsi="游明朝" w:hint="eastAsia"/>
          <w:sz w:val="20"/>
        </w:rPr>
        <w:t>BLEにおける</w:t>
      </w:r>
      <w:r w:rsidR="00D13480">
        <w:rPr>
          <w:rFonts w:ascii="游明朝" w:eastAsia="游明朝" w:hAnsi="游明朝" w:hint="eastAsia"/>
          <w:sz w:val="20"/>
        </w:rPr>
        <w:t>消費電力は参考値</w:t>
      </w:r>
      <w:r w:rsidR="006A4220">
        <w:rPr>
          <w:rFonts w:ascii="游明朝" w:eastAsia="游明朝" w:hAnsi="游明朝"/>
          <w:sz w:val="20"/>
        </w:rPr>
        <w:t>[</w:t>
      </w:r>
      <w:r w:rsidR="006A4220">
        <w:rPr>
          <w:rFonts w:ascii="游明朝" w:eastAsia="游明朝" w:hAnsi="游明朝" w:hint="eastAsia"/>
          <w:sz w:val="20"/>
        </w:rPr>
        <w:t>参考文献</w:t>
      </w:r>
      <w:r w:rsidR="006A4220">
        <w:rPr>
          <w:rFonts w:ascii="游明朝" w:eastAsia="游明朝" w:hAnsi="游明朝"/>
          <w:sz w:val="20"/>
        </w:rPr>
        <w:t>]</w:t>
      </w:r>
      <w:r w:rsidR="00D13480">
        <w:rPr>
          <w:rFonts w:ascii="游明朝" w:eastAsia="游明朝" w:hAnsi="游明朝" w:hint="eastAsia"/>
          <w:sz w:val="20"/>
        </w:rPr>
        <w:t>を用いているため．</w:t>
      </w:r>
      <w:r w:rsidRPr="008F02A7">
        <w:rPr>
          <w:rFonts w:ascii="游明朝" w:eastAsia="游明朝" w:hAnsi="游明朝" w:hint="eastAsia"/>
          <w:sz w:val="20"/>
        </w:rPr>
        <w:t>アドバタイズ・スキャン・コネクション各イベントが成功する平均時間かつ消費電力の計測</w:t>
      </w:r>
      <w:r w:rsidR="00D13480">
        <w:rPr>
          <w:rFonts w:ascii="游明朝" w:eastAsia="游明朝" w:hAnsi="游明朝" w:hint="eastAsia"/>
          <w:sz w:val="20"/>
        </w:rPr>
        <w:t>する</w:t>
      </w:r>
      <w:ins w:id="95" w:author="稲村浩" w:date="2019-12-26T17:08:00Z">
        <w:r w:rsidR="0047067A">
          <w:rPr>
            <w:rFonts w:ascii="游明朝" w:eastAsia="游明朝" w:hAnsi="游明朝" w:hint="eastAsia"/>
            <w:sz w:val="20"/>
          </w:rPr>
          <w:t>必要がある</w:t>
        </w:r>
      </w:ins>
      <w:r w:rsidR="00D13480">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1841A41B" w14:textId="77777777" w:rsidR="00A40231" w:rsidRPr="00A40231" w:rsidRDefault="00A40231" w:rsidP="00A40231">
      <w:pPr>
        <w:pStyle w:val="a5"/>
        <w:rPr>
          <w:rFonts w:ascii="游明朝" w:eastAsia="游明朝" w:hAnsi="游明朝"/>
          <w:sz w:val="20"/>
        </w:rPr>
      </w:pPr>
      <w:r w:rsidRPr="00A40231">
        <w:rPr>
          <w:rFonts w:ascii="游明朝" w:eastAsia="游明朝" w:hAnsi="游明朝" w:hint="eastAsia"/>
          <w:sz w:val="20"/>
        </w:rPr>
        <w:t xml:space="preserve">[5] </w:t>
      </w:r>
      <w:proofErr w:type="spellStart"/>
      <w:r w:rsidRPr="00A40231">
        <w:rPr>
          <w:rFonts w:ascii="游明朝" w:eastAsia="游明朝" w:hAnsi="游明朝" w:hint="eastAsia"/>
          <w:sz w:val="20"/>
        </w:rPr>
        <w:t>LoRaWAN</w:t>
      </w:r>
      <w:proofErr w:type="spellEnd"/>
      <w:r w:rsidRPr="00A40231">
        <w:rPr>
          <w:rFonts w:ascii="游明朝" w:eastAsia="游明朝" w:hAnsi="游明朝" w:hint="eastAsia"/>
          <w:sz w:val="20"/>
        </w:rPr>
        <w:t xml:space="preserve"> におけるネットワーク効率化のための ノードのグループ構成法と通信制御方式 手柴 瑞基 湯 素華 小花 貞夫 Proposal on Node Grouping and Communication Control for Improving Network Efficiency of LoRaWAN.2018(13), </w:t>
      </w:r>
    </w:p>
    <w:p w14:paraId="48A344BB" w14:textId="29416378" w:rsidR="00B51284" w:rsidRPr="00A40231" w:rsidRDefault="00A40231" w:rsidP="00A40231">
      <w:pPr>
        <w:pStyle w:val="a5"/>
        <w:rPr>
          <w:rFonts w:ascii="游明朝" w:eastAsia="游明朝" w:hAnsi="游明朝"/>
          <w:sz w:val="20"/>
        </w:rPr>
      </w:pPr>
      <w:r w:rsidRPr="00A40231">
        <w:rPr>
          <w:rFonts w:ascii="游明朝" w:eastAsia="游明朝" w:hAnsi="游明朝" w:hint="eastAsia"/>
          <w:sz w:val="20"/>
        </w:rPr>
        <w:t xml:space="preserve">[6] LPWA通信を利用するIoTプラットフォーム向けの電力効率を考慮したゲートウェイ配置手法の検討 辻丸勇樹, 坂本龍一, 近藤正章, &amp; 中村宏. (2017). 情報処理学会研究報告会, 32(1), 46–53.  </w:t>
      </w:r>
    </w:p>
    <w:p w14:paraId="3A90992B" w14:textId="77777777" w:rsidR="00B51284" w:rsidRPr="00A92172" w:rsidRDefault="00B51284">
      <w:pPr>
        <w:pStyle w:val="a5"/>
        <w:rPr>
          <w:rFonts w:ascii="游明朝" w:eastAsia="游明朝" w:hAnsi="游明朝"/>
        </w:rPr>
      </w:pPr>
    </w:p>
    <w:p w14:paraId="5850DB4A" w14:textId="77777777" w:rsidR="00B51284" w:rsidRPr="00A92172" w:rsidRDefault="00B51284">
      <w:pPr>
        <w:pStyle w:val="a5"/>
        <w:rPr>
          <w:rFonts w:ascii="游明朝" w:eastAsia="游明朝" w:hAnsi="游明朝"/>
        </w:rPr>
      </w:pPr>
    </w:p>
    <w:p w14:paraId="30F98977" w14:textId="77777777" w:rsidR="00B51284" w:rsidRPr="00A92172" w:rsidRDefault="00B51284">
      <w:pPr>
        <w:pStyle w:val="a5"/>
        <w:rPr>
          <w:rFonts w:ascii="游明朝" w:eastAsia="游明朝" w:hAnsi="游明朝"/>
        </w:rPr>
      </w:pPr>
    </w:p>
    <w:p w14:paraId="701B5D10" w14:textId="77777777" w:rsidR="00B51284" w:rsidRPr="00A92172" w:rsidRDefault="00B51284">
      <w:pPr>
        <w:pStyle w:val="a5"/>
        <w:rPr>
          <w:rFonts w:ascii="游明朝" w:eastAsia="游明朝" w:hAnsi="游明朝"/>
        </w:rPr>
      </w:pPr>
    </w:p>
    <w:p w14:paraId="64CE2FE9" w14:textId="77777777" w:rsidR="00B51284" w:rsidRPr="00A92172" w:rsidRDefault="00B51284">
      <w:pPr>
        <w:pStyle w:val="a5"/>
        <w:rPr>
          <w:rFonts w:ascii="游明朝" w:eastAsia="游明朝" w:hAnsi="游明朝"/>
        </w:rPr>
      </w:pPr>
    </w:p>
    <w:p w14:paraId="5510FCA6" w14:textId="77777777" w:rsidR="00B51284" w:rsidRPr="00A92172" w:rsidRDefault="00B51284">
      <w:pPr>
        <w:pStyle w:val="a5"/>
        <w:rPr>
          <w:rFonts w:ascii="游明朝" w:eastAsia="游明朝" w:hAnsi="游明朝"/>
        </w:rPr>
      </w:pPr>
    </w:p>
    <w:p w14:paraId="07B94194" w14:textId="77777777" w:rsidR="00B51284" w:rsidRPr="00A92172" w:rsidRDefault="00B51284">
      <w:pPr>
        <w:pStyle w:val="a5"/>
        <w:rPr>
          <w:rFonts w:ascii="游明朝" w:eastAsia="游明朝" w:hAnsi="游明朝"/>
        </w:rPr>
      </w:pPr>
    </w:p>
    <w:p w14:paraId="69157300" w14:textId="77777777" w:rsidR="00B51284" w:rsidRPr="00A92172" w:rsidRDefault="00B51284">
      <w:pPr>
        <w:pStyle w:val="a5"/>
        <w:rPr>
          <w:rFonts w:ascii="游明朝" w:eastAsia="游明朝" w:hAnsi="游明朝"/>
        </w:rPr>
      </w:pPr>
    </w:p>
    <w:p w14:paraId="76E9B597" w14:textId="77777777" w:rsidR="00B51284" w:rsidRPr="00A92172" w:rsidRDefault="00B51284">
      <w:pPr>
        <w:pStyle w:val="a5"/>
        <w:rPr>
          <w:rFonts w:ascii="游明朝" w:eastAsia="游明朝" w:hAnsi="游明朝"/>
        </w:rPr>
      </w:pPr>
    </w:p>
    <w:p w14:paraId="7EE865F3" w14:textId="77777777" w:rsidR="00B51284" w:rsidRPr="00A92172" w:rsidRDefault="00B51284">
      <w:pPr>
        <w:pStyle w:val="a5"/>
        <w:rPr>
          <w:rFonts w:ascii="游明朝" w:eastAsia="游明朝" w:hAnsi="游明朝"/>
        </w:rPr>
      </w:pPr>
    </w:p>
    <w:p w14:paraId="349C2479" w14:textId="77777777" w:rsidR="00B51284" w:rsidRPr="00A92172" w:rsidRDefault="00B51284">
      <w:pPr>
        <w:pStyle w:val="a5"/>
        <w:rPr>
          <w:rFonts w:ascii="游明朝" w:eastAsia="游明朝" w:hAnsi="游明朝"/>
        </w:rPr>
      </w:pPr>
    </w:p>
    <w:p w14:paraId="652FFFE9" w14:textId="77777777" w:rsidR="00B51284" w:rsidRPr="00A92172" w:rsidRDefault="00B51284">
      <w:pPr>
        <w:pStyle w:val="a5"/>
        <w:rPr>
          <w:rFonts w:ascii="游明朝" w:eastAsia="游明朝" w:hAnsi="游明朝"/>
        </w:rPr>
      </w:pPr>
    </w:p>
    <w:p w14:paraId="7D797232" w14:textId="77777777" w:rsidR="00B51284" w:rsidRPr="00A92172" w:rsidRDefault="00B51284">
      <w:pPr>
        <w:pStyle w:val="a5"/>
        <w:rPr>
          <w:rFonts w:ascii="游明朝" w:eastAsia="游明朝" w:hAnsi="游明朝"/>
        </w:rPr>
      </w:pPr>
    </w:p>
    <w:p w14:paraId="371EDF3A" w14:textId="77777777" w:rsidR="00B51284" w:rsidRPr="00A92172" w:rsidRDefault="00B51284">
      <w:pPr>
        <w:pStyle w:val="a5"/>
        <w:rPr>
          <w:rFonts w:ascii="游明朝" w:eastAsia="游明朝" w:hAnsi="游明朝"/>
        </w:rPr>
      </w:pPr>
    </w:p>
    <w:p w14:paraId="36667FAD" w14:textId="77777777" w:rsidR="00B51284" w:rsidRPr="00A92172" w:rsidRDefault="00B51284">
      <w:pPr>
        <w:pStyle w:val="a5"/>
        <w:rPr>
          <w:rFonts w:ascii="游明朝" w:eastAsia="游明朝" w:hAnsi="游明朝"/>
        </w:rPr>
      </w:pPr>
    </w:p>
    <w:p w14:paraId="153CCDE4" w14:textId="77777777" w:rsidR="00B51284" w:rsidRPr="00A92172" w:rsidRDefault="00B51284">
      <w:pPr>
        <w:pStyle w:val="a5"/>
        <w:rPr>
          <w:rFonts w:ascii="游明朝" w:eastAsia="游明朝" w:hAnsi="游明朝"/>
        </w:rPr>
      </w:pPr>
    </w:p>
    <w:p w14:paraId="58B36697" w14:textId="77777777" w:rsidR="00B51284" w:rsidRPr="00A92172" w:rsidRDefault="00B51284">
      <w:pPr>
        <w:pStyle w:val="a5"/>
        <w:rPr>
          <w:rFonts w:ascii="游明朝" w:eastAsia="游明朝" w:hAnsi="游明朝"/>
        </w:rPr>
      </w:pPr>
    </w:p>
    <w:p w14:paraId="7573829F" w14:textId="77777777" w:rsidR="00B51284" w:rsidRPr="00A92172" w:rsidRDefault="00B51284">
      <w:pPr>
        <w:pStyle w:val="a5"/>
        <w:rPr>
          <w:rFonts w:ascii="游明朝" w:eastAsia="游明朝" w:hAnsi="游明朝"/>
        </w:rPr>
      </w:pPr>
    </w:p>
    <w:p w14:paraId="6B6710CF" w14:textId="77777777" w:rsidR="00B51284" w:rsidRPr="00A92172" w:rsidRDefault="00B51284">
      <w:pPr>
        <w:pStyle w:val="a5"/>
        <w:rPr>
          <w:rFonts w:ascii="游明朝" w:eastAsia="游明朝" w:hAnsi="游明朝"/>
        </w:rPr>
      </w:pPr>
    </w:p>
    <w:p w14:paraId="6BFCC98F" w14:textId="77777777" w:rsidR="00B51284" w:rsidRPr="00A92172" w:rsidRDefault="00B51284">
      <w:pPr>
        <w:pStyle w:val="a5"/>
        <w:rPr>
          <w:rFonts w:ascii="游明朝" w:eastAsia="游明朝" w:hAnsi="游明朝"/>
        </w:rPr>
      </w:pPr>
    </w:p>
    <w:p w14:paraId="5BCD7699" w14:textId="77777777" w:rsidR="00B51284" w:rsidRPr="00A92172" w:rsidRDefault="00B51284">
      <w:pPr>
        <w:pStyle w:val="a5"/>
        <w:rPr>
          <w:rFonts w:ascii="游明朝" w:eastAsia="游明朝" w:hAnsi="游明朝"/>
        </w:rPr>
      </w:pPr>
    </w:p>
    <w:p w14:paraId="744BAAF6" w14:textId="77777777" w:rsidR="00B51284" w:rsidRPr="00A92172" w:rsidRDefault="00B51284">
      <w:pPr>
        <w:pStyle w:val="a5"/>
        <w:rPr>
          <w:rFonts w:ascii="游明朝" w:eastAsia="游明朝" w:hAnsi="游明朝"/>
        </w:rPr>
      </w:pPr>
    </w:p>
    <w:p w14:paraId="15EAA857" w14:textId="77777777" w:rsidR="00B51284" w:rsidRPr="00A92172" w:rsidRDefault="00B51284">
      <w:pPr>
        <w:pStyle w:val="a5"/>
        <w:rPr>
          <w:rFonts w:ascii="游明朝" w:eastAsia="游明朝" w:hAnsi="游明朝"/>
        </w:rPr>
      </w:pPr>
    </w:p>
    <w:p w14:paraId="6648C694" w14:textId="77777777" w:rsidR="00B51284" w:rsidRPr="00A92172" w:rsidRDefault="00B51284">
      <w:pPr>
        <w:pStyle w:val="a5"/>
        <w:rPr>
          <w:rFonts w:ascii="游明朝" w:eastAsia="游明朝" w:hAnsi="游明朝"/>
        </w:rPr>
      </w:pPr>
    </w:p>
    <w:p w14:paraId="10F705B8" w14:textId="77777777" w:rsidR="00B51284" w:rsidRPr="00A92172" w:rsidRDefault="00B51284">
      <w:pPr>
        <w:pStyle w:val="a5"/>
        <w:rPr>
          <w:rFonts w:ascii="游明朝" w:eastAsia="游明朝" w:hAnsi="游明朝"/>
        </w:rPr>
      </w:pPr>
    </w:p>
    <w:p w14:paraId="6FA3112C" w14:textId="77777777" w:rsidR="00B51284" w:rsidRPr="00A92172" w:rsidRDefault="00B51284">
      <w:pPr>
        <w:pStyle w:val="a5"/>
        <w:rPr>
          <w:rFonts w:ascii="游明朝" w:eastAsia="游明朝" w:hAnsi="游明朝"/>
        </w:rPr>
      </w:pPr>
    </w:p>
    <w:p w14:paraId="5DD6C110" w14:textId="77777777" w:rsidR="00B51284" w:rsidRPr="00A92172" w:rsidRDefault="00B51284">
      <w:pPr>
        <w:pStyle w:val="a5"/>
        <w:rPr>
          <w:rFonts w:ascii="游明朝" w:eastAsia="游明朝" w:hAnsi="游明朝"/>
        </w:rPr>
      </w:pPr>
    </w:p>
    <w:p w14:paraId="12B97B3A" w14:textId="77777777" w:rsidR="00B51284" w:rsidRPr="00A92172" w:rsidRDefault="00B51284">
      <w:pPr>
        <w:pStyle w:val="a5"/>
        <w:rPr>
          <w:rFonts w:ascii="游明朝" w:eastAsia="游明朝" w:hAnsi="游明朝"/>
        </w:rPr>
      </w:pPr>
    </w:p>
    <w:p w14:paraId="70B90F92" w14:textId="77777777" w:rsidR="00B51284" w:rsidRPr="00A92172" w:rsidRDefault="00B51284">
      <w:pPr>
        <w:pStyle w:val="a5"/>
        <w:rPr>
          <w:rFonts w:ascii="游明朝" w:eastAsia="游明朝" w:hAnsi="游明朝"/>
        </w:rPr>
      </w:pPr>
    </w:p>
    <w:p w14:paraId="06975A64" w14:textId="77777777" w:rsidR="00B51284" w:rsidRPr="00A92172" w:rsidRDefault="00B51284">
      <w:pPr>
        <w:pStyle w:val="a5"/>
        <w:rPr>
          <w:rFonts w:ascii="游明朝" w:eastAsia="游明朝" w:hAnsi="游明朝"/>
        </w:rPr>
      </w:pPr>
    </w:p>
    <w:p w14:paraId="777355AA" w14:textId="77777777" w:rsidR="00B51284" w:rsidRPr="00A92172" w:rsidRDefault="00B51284">
      <w:pPr>
        <w:pStyle w:val="a5"/>
        <w:rPr>
          <w:rFonts w:ascii="游明朝" w:eastAsia="游明朝" w:hAnsi="游明朝"/>
        </w:rPr>
      </w:pPr>
    </w:p>
    <w:p w14:paraId="1EAA4276" w14:textId="77777777" w:rsidR="00B51284" w:rsidRPr="00A92172" w:rsidRDefault="00B51284">
      <w:pPr>
        <w:pStyle w:val="a5"/>
        <w:rPr>
          <w:rFonts w:ascii="游明朝" w:eastAsia="游明朝" w:hAnsi="游明朝"/>
        </w:rPr>
      </w:pPr>
    </w:p>
    <w:p w14:paraId="04C46B55" w14:textId="77777777" w:rsidR="00B51284" w:rsidRPr="00A92172" w:rsidRDefault="00B51284">
      <w:pPr>
        <w:pStyle w:val="a5"/>
        <w:rPr>
          <w:rFonts w:ascii="游明朝" w:eastAsia="游明朝" w:hAnsi="游明朝"/>
        </w:rPr>
      </w:pPr>
    </w:p>
    <w:p w14:paraId="7E5653C6" w14:textId="77777777" w:rsidR="00B51284" w:rsidRPr="00A92172" w:rsidRDefault="00920043">
      <w:pPr>
        <w:pStyle w:val="a5"/>
        <w:rPr>
          <w:rFonts w:ascii="游明朝" w:eastAsia="游明朝" w:hAnsi="游明朝"/>
        </w:rPr>
      </w:pPr>
      <w:r>
        <w:rPr>
          <w:rFonts w:ascii="游明朝" w:eastAsia="游明朝" w:hAnsi="游明朝"/>
        </w:rPr>
        <w:pict w14:anchorId="456AD89D">
          <v:line id="_x0000_s1027" alt="" style="position:absolute;left:0;text-align:left;z-index:2;mso-wrap-edited:f;mso-width-percent:0;mso-height-percent:0;mso-position-vertical-relative:page;mso-width-percent:0;mso-height-percent:0" from="-.05pt,707.25pt" to="230.95pt,707.25pt" o:allowincell="f">
            <w10:wrap type="topAndBottom" anchory="page"/>
          </v:line>
        </w:pict>
      </w:r>
    </w:p>
    <w:p w14:paraId="50D8C019" w14:textId="77777777" w:rsidR="00B51284" w:rsidRPr="00A92172" w:rsidRDefault="00920043">
      <w:pPr>
        <w:pStyle w:val="a5"/>
        <w:rPr>
          <w:rFonts w:ascii="游明朝" w:eastAsia="游明朝" w:hAnsi="游明朝"/>
        </w:rPr>
      </w:pPr>
      <w:r>
        <w:rPr>
          <w:rFonts w:ascii="游明朝" w:eastAsia="游明朝" w:hAnsi="游明朝"/>
        </w:rPr>
        <w:pict w14:anchorId="2F04E251">
          <v:shapetype id="_x0000_t202" coordsize="21600,21600" o:spt="202" path="m,l,21600r21600,l21600,xe">
            <v:stroke joinstyle="miter"/>
            <v:path gradientshapeok="t" o:connecttype="rect"/>
          </v:shapetype>
          <v:shape id="_x0000_s1026" type="#_x0000_t202" alt="" style="position:absolute;left:0;text-align:left;margin-left:5.2pt;margin-top:-7.25pt;width:241.5pt;height:49.95pt;z-index:1;mso-wrap-style:square;mso-wrap-edited:f;mso-width-percent:0;mso-height-percent:0;mso-width-percent:0;mso-height-percent:0;v-text-anchor:top" o:allowincell="f" filled="f" stroked="f">
            <v:textbox style="mso-next-textbox:#_x0000_s1026" inset="5.85pt,0,5.85pt,0">
              <w:txbxContent>
                <w:p w14:paraId="266F5A49" w14:textId="77777777" w:rsidR="00B51284" w:rsidRDefault="00A92172">
                  <w:pPr>
                    <w:pStyle w:val="a4"/>
                    <w:rPr>
                      <w:lang w:eastAsia="ja-JP"/>
                    </w:rPr>
                  </w:pPr>
                  <w:r>
                    <w:rPr>
                      <w:rFonts w:hint="eastAsia"/>
                      <w:lang w:eastAsia="ja-JP"/>
                    </w:rPr>
                    <w:t>「タイトル」英文による記述</w:t>
                  </w:r>
                </w:p>
                <w:p w14:paraId="18E76210" w14:textId="77777777" w:rsidR="00B51284" w:rsidRDefault="00A92172">
                  <w:pPr>
                    <w:pStyle w:val="a4"/>
                    <w:rPr>
                      <w:lang w:eastAsia="ja-JP"/>
                    </w:rPr>
                  </w:pPr>
                  <w:r>
                    <w:rPr>
                      <w:lang w:eastAsia="ja-JP"/>
                    </w:rPr>
                    <w:t>†</w:t>
                  </w:r>
                  <w:r>
                    <w:rPr>
                      <w:rFonts w:hint="eastAsia"/>
                    </w:rPr>
                    <w:t>「講演</w:t>
                  </w:r>
                  <w:r>
                    <w:rPr>
                      <w:rFonts w:hint="eastAsia"/>
                      <w:lang w:eastAsia="ja-JP"/>
                    </w:rPr>
                    <w:t>者</w:t>
                  </w:r>
                  <w:r>
                    <w:rPr>
                      <w:rFonts w:hint="eastAsia"/>
                    </w:rPr>
                    <w:t>・所属」英文による記述</w:t>
                  </w:r>
                </w:p>
                <w:p w14:paraId="7FA9B47C" w14:textId="77777777" w:rsidR="00B51284" w:rsidRDefault="00A92172">
                  <w:pPr>
                    <w:pStyle w:val="a4"/>
                    <w:rPr>
                      <w:lang w:eastAsia="ja-JP"/>
                    </w:rPr>
                  </w:pPr>
                  <w:r>
                    <w:rPr>
                      <w:lang w:eastAsia="ja-JP"/>
                    </w:rPr>
                    <w:t>‡</w:t>
                  </w:r>
                  <w:r>
                    <w:rPr>
                      <w:rFonts w:hint="eastAsia"/>
                    </w:rPr>
                    <w:t>「講演</w:t>
                  </w:r>
                  <w:r>
                    <w:rPr>
                      <w:rFonts w:hint="eastAsia"/>
                      <w:lang w:eastAsia="ja-JP"/>
                    </w:rPr>
                    <w:t>者</w:t>
                  </w:r>
                  <w:r>
                    <w:rPr>
                      <w:rFonts w:hint="eastAsia"/>
                    </w:rPr>
                    <w:t>・所属」英文による記述</w:t>
                  </w:r>
                </w:p>
                <w:p w14:paraId="2C7DED7D" w14:textId="77777777" w:rsidR="00B51284" w:rsidRDefault="00B51284">
                  <w:pPr>
                    <w:pStyle w:val="a4"/>
                    <w:rPr>
                      <w:lang w:eastAsia="ja-JP"/>
                    </w:rPr>
                  </w:pPr>
                </w:p>
                <w:p w14:paraId="760C925F" w14:textId="77777777" w:rsidR="00B51284" w:rsidRDefault="00B51284">
                  <w:pPr>
                    <w:pStyle w:val="a4"/>
                    <w:rPr>
                      <w:lang w:eastAsia="ja-JP"/>
                    </w:rPr>
                  </w:pPr>
                </w:p>
              </w:txbxContent>
            </v:textbox>
          </v:shape>
        </w:pict>
      </w:r>
    </w:p>
    <w:p w14:paraId="264E71F3" w14:textId="77777777" w:rsidR="00B51284" w:rsidRPr="00A92172" w:rsidRDefault="00B51284">
      <w:pPr>
        <w:pStyle w:val="a5"/>
        <w:rPr>
          <w:rFonts w:ascii="游明朝" w:eastAsia="游明朝" w:hAnsi="游明朝"/>
        </w:rPr>
      </w:pPr>
    </w:p>
    <w:p w14:paraId="2A763C37" w14:textId="77777777" w:rsidR="00741F12" w:rsidRPr="00A92172" w:rsidRDefault="00A92172">
      <w:pPr>
        <w:pStyle w:val="a5"/>
        <w:rPr>
          <w:rFonts w:ascii="游明朝" w:eastAsia="游明朝" w:hAnsi="游明朝"/>
        </w:rPr>
      </w:pPr>
      <w:r w:rsidRPr="00A92172">
        <w:rPr>
          <w:rFonts w:ascii="游明朝" w:eastAsia="游明朝" w:hAnsi="游明朝"/>
        </w:rPr>
        <w:br w:type="column"/>
      </w:r>
      <w:r w:rsidRPr="00A92172">
        <w:rPr>
          <w:rFonts w:ascii="游明朝" w:eastAsia="游明朝" w:hAnsi="游明朝" w:hint="eastAsia"/>
        </w:rPr>
        <w:t>本文</w:t>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35DFB" w14:textId="77777777" w:rsidR="00920043" w:rsidRDefault="00920043"/>
  </w:endnote>
  <w:endnote w:type="continuationSeparator" w:id="0">
    <w:p w14:paraId="16CC9142" w14:textId="77777777" w:rsidR="00920043" w:rsidRDefault="0092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B06040202020202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288F9" w14:textId="77777777" w:rsidR="00920043" w:rsidRDefault="00920043">
      <w:r>
        <w:separator/>
      </w:r>
    </w:p>
  </w:footnote>
  <w:footnote w:type="continuationSeparator" w:id="0">
    <w:p w14:paraId="179F8EE8" w14:textId="77777777" w:rsidR="00920043" w:rsidRDefault="00920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7"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稲村浩">
    <w15:presenceInfo w15:providerId="AD" w15:userId="S::inamura@fun.ac.jp::786a4f2d-d9c5-4e9c-998b-752a69a3e4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intFractionalCharacterWidth/>
  <w:bordersDoNotSurroundHeader/>
  <w:bordersDoNotSurroundFooter/>
  <w:proofState w:spelling="clean" w:grammar="clean"/>
  <w:attachedTemplate r:id="rId1"/>
  <w:linkStyles/>
  <w:revisionView w:markup="0"/>
  <w:trackRevision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1F12"/>
    <w:rsid w:val="00040EBB"/>
    <w:rsid w:val="00061BC6"/>
    <w:rsid w:val="00085ADE"/>
    <w:rsid w:val="00094B57"/>
    <w:rsid w:val="000B55A8"/>
    <w:rsid w:val="000C2E48"/>
    <w:rsid w:val="000E23A7"/>
    <w:rsid w:val="000E7835"/>
    <w:rsid w:val="00106416"/>
    <w:rsid w:val="00125284"/>
    <w:rsid w:val="001474CD"/>
    <w:rsid w:val="001475A4"/>
    <w:rsid w:val="001B0297"/>
    <w:rsid w:val="001C6A0B"/>
    <w:rsid w:val="001E4F66"/>
    <w:rsid w:val="001F39C0"/>
    <w:rsid w:val="0020238F"/>
    <w:rsid w:val="0020323A"/>
    <w:rsid w:val="002039BE"/>
    <w:rsid w:val="00231219"/>
    <w:rsid w:val="00246DE3"/>
    <w:rsid w:val="00265711"/>
    <w:rsid w:val="00281D69"/>
    <w:rsid w:val="002A3389"/>
    <w:rsid w:val="002C76E4"/>
    <w:rsid w:val="002F2182"/>
    <w:rsid w:val="002F4470"/>
    <w:rsid w:val="0030392D"/>
    <w:rsid w:val="00323F4E"/>
    <w:rsid w:val="00330A2A"/>
    <w:rsid w:val="00332DB1"/>
    <w:rsid w:val="00346922"/>
    <w:rsid w:val="003629C7"/>
    <w:rsid w:val="00370B52"/>
    <w:rsid w:val="00375B06"/>
    <w:rsid w:val="0039762E"/>
    <w:rsid w:val="003B1E99"/>
    <w:rsid w:val="003B391E"/>
    <w:rsid w:val="003D5449"/>
    <w:rsid w:val="003F132A"/>
    <w:rsid w:val="0042720F"/>
    <w:rsid w:val="00453267"/>
    <w:rsid w:val="00462EC4"/>
    <w:rsid w:val="0047067A"/>
    <w:rsid w:val="0047114B"/>
    <w:rsid w:val="00477C21"/>
    <w:rsid w:val="004958BC"/>
    <w:rsid w:val="004D1F9B"/>
    <w:rsid w:val="004E40B3"/>
    <w:rsid w:val="004F0BB0"/>
    <w:rsid w:val="004F3A16"/>
    <w:rsid w:val="00532E6A"/>
    <w:rsid w:val="00541109"/>
    <w:rsid w:val="00566056"/>
    <w:rsid w:val="005B328A"/>
    <w:rsid w:val="005F0AC6"/>
    <w:rsid w:val="005F7ACC"/>
    <w:rsid w:val="006072D5"/>
    <w:rsid w:val="006813CF"/>
    <w:rsid w:val="00682B69"/>
    <w:rsid w:val="006878AE"/>
    <w:rsid w:val="006A4220"/>
    <w:rsid w:val="006C6CC5"/>
    <w:rsid w:val="007113A9"/>
    <w:rsid w:val="00712561"/>
    <w:rsid w:val="00741F12"/>
    <w:rsid w:val="00747493"/>
    <w:rsid w:val="00760007"/>
    <w:rsid w:val="007663D9"/>
    <w:rsid w:val="00771F7A"/>
    <w:rsid w:val="0077593B"/>
    <w:rsid w:val="00780C37"/>
    <w:rsid w:val="007A1625"/>
    <w:rsid w:val="007C755C"/>
    <w:rsid w:val="007F5184"/>
    <w:rsid w:val="007F5BBA"/>
    <w:rsid w:val="008124CE"/>
    <w:rsid w:val="00821699"/>
    <w:rsid w:val="00873DDC"/>
    <w:rsid w:val="008A23FD"/>
    <w:rsid w:val="008C328A"/>
    <w:rsid w:val="008C5119"/>
    <w:rsid w:val="008D013C"/>
    <w:rsid w:val="008F02A7"/>
    <w:rsid w:val="00920043"/>
    <w:rsid w:val="0094077D"/>
    <w:rsid w:val="00945712"/>
    <w:rsid w:val="00947FC6"/>
    <w:rsid w:val="00965414"/>
    <w:rsid w:val="00985066"/>
    <w:rsid w:val="00987F5B"/>
    <w:rsid w:val="009A0FCE"/>
    <w:rsid w:val="009A22A5"/>
    <w:rsid w:val="009A4A14"/>
    <w:rsid w:val="009C4EB5"/>
    <w:rsid w:val="009F339A"/>
    <w:rsid w:val="00A00822"/>
    <w:rsid w:val="00A0083F"/>
    <w:rsid w:val="00A15A36"/>
    <w:rsid w:val="00A1693B"/>
    <w:rsid w:val="00A17681"/>
    <w:rsid w:val="00A2049F"/>
    <w:rsid w:val="00A34EF8"/>
    <w:rsid w:val="00A40231"/>
    <w:rsid w:val="00A67206"/>
    <w:rsid w:val="00A73B16"/>
    <w:rsid w:val="00A92172"/>
    <w:rsid w:val="00B055A3"/>
    <w:rsid w:val="00B47E41"/>
    <w:rsid w:val="00B51284"/>
    <w:rsid w:val="00B5534C"/>
    <w:rsid w:val="00B6000E"/>
    <w:rsid w:val="00B9743C"/>
    <w:rsid w:val="00BB35DA"/>
    <w:rsid w:val="00BC3351"/>
    <w:rsid w:val="00BE6050"/>
    <w:rsid w:val="00BF36F1"/>
    <w:rsid w:val="00C31A88"/>
    <w:rsid w:val="00C356CE"/>
    <w:rsid w:val="00C410D7"/>
    <w:rsid w:val="00C41B67"/>
    <w:rsid w:val="00C70A36"/>
    <w:rsid w:val="00C80CB1"/>
    <w:rsid w:val="00C82DC4"/>
    <w:rsid w:val="00CA7AE9"/>
    <w:rsid w:val="00CC3402"/>
    <w:rsid w:val="00D01895"/>
    <w:rsid w:val="00D03319"/>
    <w:rsid w:val="00D13480"/>
    <w:rsid w:val="00D2151F"/>
    <w:rsid w:val="00D21A8B"/>
    <w:rsid w:val="00D52869"/>
    <w:rsid w:val="00D6246A"/>
    <w:rsid w:val="00D96577"/>
    <w:rsid w:val="00DA3E68"/>
    <w:rsid w:val="00DB4E45"/>
    <w:rsid w:val="00DC1ACB"/>
    <w:rsid w:val="00DC67F5"/>
    <w:rsid w:val="00DE4201"/>
    <w:rsid w:val="00E33BF4"/>
    <w:rsid w:val="00E34813"/>
    <w:rsid w:val="00E35B6E"/>
    <w:rsid w:val="00E50083"/>
    <w:rsid w:val="00E50BB9"/>
    <w:rsid w:val="00E90F69"/>
    <w:rsid w:val="00EC08D4"/>
    <w:rsid w:val="00EC3BF9"/>
    <w:rsid w:val="00ED453C"/>
    <w:rsid w:val="00EE35FE"/>
    <w:rsid w:val="00F0544C"/>
    <w:rsid w:val="00F17E5D"/>
    <w:rsid w:val="00F87E33"/>
    <w:rsid w:val="00FB04E3"/>
    <w:rsid w:val="00FB092B"/>
    <w:rsid w:val="00FB6B61"/>
    <w:rsid w:val="00FC07B0"/>
    <w:rsid w:val="00FD5367"/>
    <w:rsid w:val="00FE6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62E"/>
    <w:pPr>
      <w:widowControl w:val="0"/>
      <w:adjustRightInd w:val="0"/>
      <w:jc w:val="both"/>
      <w:textAlignment w:val="baseline"/>
    </w:pPr>
    <w:rPr>
      <w:rFonts w:ascii="ＭＳ 明朝" w:eastAsia="ＭＳ 明朝"/>
      <w:sz w:val="21"/>
    </w:rPr>
  </w:style>
  <w:style w:type="paragraph" w:styleId="1">
    <w:name w:val="heading 1"/>
    <w:basedOn w:val="a"/>
    <w:next w:val="a"/>
    <w:qFormat/>
    <w:rsid w:val="0039762E"/>
    <w:pPr>
      <w:keepNext/>
      <w:outlineLvl w:val="0"/>
    </w:pPr>
    <w:rPr>
      <w:rFonts w:ascii="Arial" w:eastAsia="ＭＳ ゴシック" w:hAnsi="Arial"/>
      <w:sz w:val="24"/>
    </w:rPr>
  </w:style>
  <w:style w:type="paragraph" w:styleId="2">
    <w:name w:val="heading 2"/>
    <w:basedOn w:val="a"/>
    <w:next w:val="a"/>
    <w:qFormat/>
    <w:rsid w:val="0039762E"/>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rsid w:val="0039762E"/>
    <w:pPr>
      <w:widowControl/>
      <w:jc w:val="center"/>
    </w:pPr>
    <w:rPr>
      <w:sz w:val="32"/>
    </w:rPr>
  </w:style>
  <w:style w:type="paragraph" w:customStyle="1" w:styleId="a4">
    <w:name w:val="英文"/>
    <w:basedOn w:val="a5"/>
    <w:rsid w:val="0039762E"/>
    <w:rPr>
      <w:rFonts w:ascii="Times New Roman" w:hAnsi="Times New Roman"/>
      <w:sz w:val="18"/>
      <w:lang w:eastAsia="zh-CN"/>
    </w:rPr>
  </w:style>
  <w:style w:type="paragraph" w:styleId="a5">
    <w:name w:val="Body Text"/>
    <w:basedOn w:val="a"/>
    <w:semiHidden/>
    <w:rsid w:val="0039762E"/>
    <w:rPr>
      <w:rFonts w:hAnsi="ＭＳ Ｐ明朝"/>
    </w:rPr>
  </w:style>
  <w:style w:type="paragraph" w:customStyle="1" w:styleId="a6">
    <w:name w:val="筆者所属"/>
    <w:basedOn w:val="a"/>
    <w:next w:val="a"/>
    <w:autoRedefine/>
    <w:rsid w:val="0039762E"/>
    <w:pPr>
      <w:widowControl/>
      <w:tabs>
        <w:tab w:val="center" w:pos="3544"/>
        <w:tab w:val="center" w:pos="6521"/>
      </w:tabs>
      <w:spacing w:before="100"/>
      <w:jc w:val="center"/>
    </w:pPr>
    <w:rPr>
      <w:rFonts w:hAnsi="Arial"/>
    </w:rPr>
  </w:style>
  <w:style w:type="character" w:styleId="a7">
    <w:name w:val="Hyperlink"/>
    <w:semiHidden/>
    <w:rsid w:val="0039762E"/>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styleId="ae">
    <w:name w:val="Revision"/>
    <w:hidden/>
    <w:uiPriority w:val="99"/>
    <w:semiHidden/>
    <w:rsid w:val="0042720F"/>
    <w:rPr>
      <w:rFonts w:ascii="ＭＳ 明朝" w:eastAsia="ＭＳ 明朝"/>
      <w:sz w:val="21"/>
    </w:rPr>
  </w:style>
  <w:style w:type="paragraph" w:styleId="af">
    <w:name w:val="Balloon Text"/>
    <w:basedOn w:val="a"/>
    <w:link w:val="af0"/>
    <w:uiPriority w:val="99"/>
    <w:semiHidden/>
    <w:unhideWhenUsed/>
    <w:rsid w:val="0042720F"/>
    <w:rPr>
      <w:sz w:val="18"/>
      <w:szCs w:val="18"/>
    </w:rPr>
  </w:style>
  <w:style w:type="character" w:customStyle="1" w:styleId="af0">
    <w:name w:val="吹き出し (文字)"/>
    <w:link w:val="af"/>
    <w:uiPriority w:val="99"/>
    <w:semiHidden/>
    <w:rsid w:val="0042720F"/>
    <w:rPr>
      <w:rFonts w:ascii="ＭＳ 明朝" w:eastAsia="ＭＳ 明朝"/>
      <w:sz w:val="18"/>
      <w:szCs w:val="18"/>
    </w:rPr>
  </w:style>
  <w:style w:type="character" w:styleId="af1">
    <w:name w:val="annotation reference"/>
    <w:uiPriority w:val="99"/>
    <w:semiHidden/>
    <w:unhideWhenUsed/>
    <w:rsid w:val="0042720F"/>
    <w:rPr>
      <w:sz w:val="18"/>
      <w:szCs w:val="18"/>
    </w:rPr>
  </w:style>
  <w:style w:type="paragraph" w:styleId="af2">
    <w:name w:val="annotation text"/>
    <w:basedOn w:val="a"/>
    <w:link w:val="af3"/>
    <w:uiPriority w:val="99"/>
    <w:unhideWhenUsed/>
    <w:rsid w:val="0042720F"/>
    <w:pPr>
      <w:jc w:val="left"/>
    </w:pPr>
  </w:style>
  <w:style w:type="character" w:customStyle="1" w:styleId="af3">
    <w:name w:val="コメント文字列 (文字)"/>
    <w:link w:val="af2"/>
    <w:uiPriority w:val="99"/>
    <w:rsid w:val="0042720F"/>
    <w:rPr>
      <w:rFonts w:ascii="ＭＳ 明朝" w:eastAsia="ＭＳ 明朝"/>
      <w:sz w:val="21"/>
    </w:rPr>
  </w:style>
  <w:style w:type="paragraph" w:styleId="af4">
    <w:name w:val="annotation subject"/>
    <w:basedOn w:val="af2"/>
    <w:next w:val="af2"/>
    <w:link w:val="af5"/>
    <w:uiPriority w:val="99"/>
    <w:semiHidden/>
    <w:unhideWhenUsed/>
    <w:rsid w:val="0042720F"/>
    <w:rPr>
      <w:b/>
      <w:bCs/>
    </w:rPr>
  </w:style>
  <w:style w:type="character" w:customStyle="1" w:styleId="af5">
    <w:name w:val="コメント内容 (文字)"/>
    <w:link w:val="af4"/>
    <w:uiPriority w:val="99"/>
    <w:semiHidden/>
    <w:rsid w:val="0042720F"/>
    <w:rPr>
      <w:rFonts w:ascii="ＭＳ 明朝" w:eastAsia="ＭＳ 明朝"/>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C:\Users\tozastation-private\Google ドライブ\Future University Hakodate\研究\ipsj.dot</Template>
  <TotalTime>1246</TotalTime>
  <Pages>3</Pages>
  <Words>519</Words>
  <Characters>2961</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稲村浩</cp:lastModifiedBy>
  <cp:revision>134</cp:revision>
  <cp:lastPrinted>2002-10-03T04:39:00Z</cp:lastPrinted>
  <dcterms:created xsi:type="dcterms:W3CDTF">2019-12-17T03:54:00Z</dcterms:created>
  <dcterms:modified xsi:type="dcterms:W3CDTF">2019-12-26T08:10:00Z</dcterms:modified>
</cp:coreProperties>
</file>